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39628" w14:textId="77777777" w:rsidR="00AD03B6" w:rsidRDefault="00AD03B6" w:rsidP="00AD03B6">
      <w:pPr>
        <w:pStyle w:val="Heading2"/>
        <w:keepLines w:val="0"/>
        <w:numPr>
          <w:ilvl w:val="1"/>
          <w:numId w:val="3"/>
        </w:numPr>
        <w:tabs>
          <w:tab w:val="left" w:pos="624"/>
        </w:tabs>
        <w:spacing w:before="300" w:after="120"/>
      </w:pPr>
      <w:bookmarkStart w:id="0" w:name="_Toc517708935"/>
      <w:r>
        <w:t>Agricultural production challenges</w:t>
      </w:r>
      <w:bookmarkEnd w:id="0"/>
    </w:p>
    <w:p w14:paraId="3784826E" w14:textId="77777777" w:rsidR="00AD03B6" w:rsidRDefault="00AD03B6" w:rsidP="00AD03B6">
      <w:pPr>
        <w:pStyle w:val="Firstparagraph"/>
      </w:pPr>
    </w:p>
    <w:p w14:paraId="718C8036" w14:textId="77777777" w:rsidR="00AD03B6" w:rsidRDefault="00AD03B6" w:rsidP="00AD03B6">
      <w:r>
        <w:t xml:space="preserve">Global agricultural production is at a crossroads. On the one side, the need to produce more food more cheaply is homogenising production systems with dramatic consequences for biodiversity, ecosystems and biomes. On the other, population growth, changing consumption patterns, rising incomes and globalisation are changing what, where </w:t>
      </w:r>
      <w:ins w:id="1" w:author="MORAN Dominic" w:date="2018-07-08T18:17:00Z">
        <w:r w:rsidR="0020622B">
          <w:t xml:space="preserve">food </w:t>
        </w:r>
        <w:proofErr w:type="gramStart"/>
        <w:r w:rsidR="0020622B">
          <w:t>is consumed</w:t>
        </w:r>
      </w:ins>
      <w:proofErr w:type="gramEnd"/>
      <w:del w:id="2" w:author="MORAN Dominic" w:date="2018-07-08T18:17:00Z">
        <w:r w:rsidDel="0020622B">
          <w:delText>and how much consumers consume</w:delText>
        </w:r>
      </w:del>
      <w:r>
        <w:t xml:space="preserve">. </w:t>
      </w:r>
      <w:r w:rsidR="0006766D">
        <w:t>Meanwhile, g</w:t>
      </w:r>
      <w:r w:rsidRPr="00823795">
        <w:t xml:space="preserve">lobal production of meat is projected to more than double from </w:t>
      </w:r>
      <w:r>
        <w:t>258</w:t>
      </w:r>
      <w:r w:rsidRPr="00823795">
        <w:t xml:space="preserve"> million tonnes in </w:t>
      </w:r>
      <w:r>
        <w:t>2006</w:t>
      </w:r>
      <w:r w:rsidRPr="00823795">
        <w:t xml:space="preserve"> </w:t>
      </w:r>
      <w:r>
        <w:t>to 455</w:t>
      </w:r>
      <w:r w:rsidRPr="00823795">
        <w:t xml:space="preserve"> million tonnes in 2050</w:t>
      </w:r>
      <w:ins w:id="3" w:author="MORAN Dominic" w:date="2018-07-08T18:18:00Z">
        <w:r w:rsidR="0020622B">
          <w:t xml:space="preserve">, </w:t>
        </w:r>
      </w:ins>
      <w:r w:rsidRPr="00823795">
        <w:t xml:space="preserve"> whilst milk production is expected to grow from </w:t>
      </w:r>
      <w:r>
        <w:t>664</w:t>
      </w:r>
      <w:r w:rsidRPr="00823795">
        <w:t xml:space="preserve"> to 1,0</w:t>
      </w:r>
      <w:r>
        <w:t>77</w:t>
      </w:r>
      <w:r w:rsidRPr="00823795">
        <w:t xml:space="preserve"> million tonnes</w:t>
      </w:r>
      <w:r>
        <w:t xml:space="preserve"> </w:t>
      </w:r>
      <w:r>
        <w:fldChar w:fldCharType="begin" w:fldLock="1"/>
      </w:r>
      <w:r>
        <w:instrText>ADDIN CSL_CITATION { "citationItems" : [ { "id" : "ITEM-1", "itemData" : { "author" : [ { "dropping-particle" : "", "family" : "Alexandratos", "given" : "N", "non-dropping-particle" : "", "parse-names" : false, "suffix" : "" }, { "dropping-particle" : "", "family" : "Bruinsma", "given" : "J", "non-dropping-particle" : "", "parse-names" : false, "suffix" : "" } ], "id" : "ITEM-1", "issued" : { "date-parts" : [ [ "2012" ] ] }, "publisher-place" : "Rome, Italy", "title" : "World agriculture towards 2030/2050: the 2012 revision. ESA Working paper No. 12\u201303.", "type" : "report" }, "uris" : [ "http://www.mendeley.com/documents/?uuid=bcfca139-8772-41b9-b559-61dc28a64756" ] } ], "mendeley" : { "formattedCitation" : "(Alexandratos and Bruinsma, 2012)", "plainTextFormattedCitation" : "(Alexandratos and Bruinsma, 2012)", "previouslyFormattedCitation" : "(Alexandratos and Bruinsma, 2012)" }, "properties" : { "noteIndex" : 0 }, "schema" : "https://github.com/citation-style-language/schema/raw/master/csl-citation.json" }</w:instrText>
      </w:r>
      <w:r>
        <w:fldChar w:fldCharType="separate"/>
      </w:r>
      <w:r w:rsidRPr="00190112">
        <w:rPr>
          <w:noProof/>
        </w:rPr>
        <w:t>(Alexandratos and Bruinsma, 2012)</w:t>
      </w:r>
      <w:r>
        <w:fldChar w:fldCharType="end"/>
      </w:r>
      <w:r w:rsidRPr="00823795">
        <w:t xml:space="preserve">.  </w:t>
      </w:r>
      <w:r w:rsidR="0006766D">
        <w:t>The</w:t>
      </w:r>
      <w:r>
        <w:t xml:space="preserve"> </w:t>
      </w:r>
      <w:r w:rsidRPr="0033668D">
        <w:t>Food and Agriculture Organization (FAO)</w:t>
      </w:r>
      <w:r>
        <w:t xml:space="preserve"> has estimated annual global production of crops will need to increase by 60% from 2006 levels </w:t>
      </w:r>
      <w:ins w:id="4" w:author="MORAN Dominic" w:date="2018-07-08T18:18:00Z">
        <w:r w:rsidR="0020622B">
          <w:t>by</w:t>
        </w:r>
      </w:ins>
      <w:del w:id="5" w:author="MORAN Dominic" w:date="2018-07-08T18:18:00Z">
        <w:r w:rsidDel="0020622B">
          <w:delText>to</w:delText>
        </w:r>
      </w:del>
      <w:r>
        <w:t xml:space="preserve"> 2050 to keep pace with rising demand </w:t>
      </w:r>
      <w:r>
        <w:fldChar w:fldCharType="begin" w:fldLock="1"/>
      </w:r>
      <w:r>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"noteIndex" : 0 }, "schema" : "https://github.com/citation-style-language/schema/raw/master/csl-citation.json" }</w:instrText>
      </w:r>
      <w:r>
        <w:fldChar w:fldCharType="separate"/>
      </w:r>
      <w:r w:rsidRPr="00FA5738">
        <w:rPr>
          <w:noProof/>
        </w:rPr>
        <w:t>(FAO, 2016)</w:t>
      </w:r>
      <w:r>
        <w:fldChar w:fldCharType="end"/>
      </w:r>
      <w:r>
        <w:t xml:space="preserve">. </w:t>
      </w:r>
    </w:p>
    <w:p w14:paraId="361F980C" w14:textId="77777777" w:rsidR="00AD03B6" w:rsidRDefault="00AD03B6" w:rsidP="00AD03B6"/>
    <w:p w14:paraId="7518C4B8" w14:textId="77777777" w:rsidR="00AD03B6" w:rsidRDefault="00AD03B6" w:rsidP="00AD03B6">
      <w:r>
        <w:t>Potential yield gains for crops and livestock are hindered by widespread land degradation, land scarcity, and climate change</w:t>
      </w:r>
      <w:ins w:id="6" w:author="MORAN Dominic" w:date="2018-07-08T18:19:00Z">
        <w:r w:rsidR="0020622B">
          <w:t xml:space="preserve">, which </w:t>
        </w:r>
      </w:ins>
      <w:del w:id="7" w:author="MORAN Dominic" w:date="2018-07-08T18:19:00Z">
        <w:r w:rsidDel="0020622B">
          <w:delText xml:space="preserve"> that</w:delText>
        </w:r>
      </w:del>
      <w:r>
        <w:t xml:space="preserve"> threaten where and how much food we can produce</w:t>
      </w:r>
      <w:r w:rsidR="00787DCF">
        <w:t xml:space="preserve"> </w:t>
      </w:r>
      <w:r w:rsidR="00787DCF">
        <w:fldChar w:fldCharType="begin" w:fldLock="1"/>
      </w:r>
      <w:r w:rsidR="008F211E">
        <w:instrText>ADDIN CSL_CITATION { "citationItems" : [ { "id" : "ITEM-1", "itemData" : { "ISSN" : "0959-3780", "author" : [ { "dropping-particle" : "", "family" : "Alexander", "given" : "Peter", "non-dropping-particle" : "", "parse-names" : false, "suffix" : "" }, { "dropping-particle" : "", "family" : "Rounsevell", "given" : "Mark D A", "non-dropping-particle" : "", "parse-names" : false, "suffix" : "" }, { "dropping-particle" : "", "family" : "Dislich", "given" : "Claudia", "non-dropping-particle" : "", "parse-names" : false, "suffix" : "" }, { "dropping-particle" : "", "family" : "Dodson", "given" : "Jennifer R", "non-dropping-particle" : "", "parse-names" : false, "suffix" : "" }, { "dropping-particle" : "", "family" : "Engstr\u00f6m", "given" : "Kerstin", "non-dropping-particle" : "", "parse-names" : false, "suffix" : "" }, { "dropping-particle" : "", "family" : "Moran", "given" : "Dominic", "non-dropping-particle" : "", "parse-names" : false, "suffix" : "" } ], "container-title" : "Global Environmental Change", "id" : "ITEM-1", "issued" : { "date-parts" : [ [ "2015" ] ] }, "page" : "138-147", "publisher" : "Elsevier", "title" : "Drivers for global agricultural land use change: the nexus of diet, population, yield and bioenergy", "type" : "article-journal", "volume" : "35" }, "uris" : [ "http://www.mendeley.com/documents/?uuid=f99c2961-95e1-4aec-a465-209cf044697d" ] }, { "id" : "ITEM-2", "itemData" : { "ISSN" : "2328-4277", "author" : [ { "dropping-particle" : "", "family" : "D'Odorico", "given" : "Paolo", "non-dropping-particle" : "", "parse-names" : false, "suffix" : "" }, { "dropping-particle" : "", "family" : "Carr", "given" : "Joel A", "non-dropping-particle" : "", "parse-names" : false, "suffix" : "" }, { "dropping-particle" : "", "family" : "Laio", "given" : "Francesco", "non-dropping-particle" : "", "parse-names" : false, "suffix" : "" }, { "dropping-particle" : "", "family" : "Ridolfi", "given" : "Luca", "non-dropping-particle" : "", "parse-names" : false, "suffix" : "" }, { "dropping-particle" : "", "family" : "Vandoni", "given" : "Stefano", "non-dropping-particle" : "", "parse-names" : false, "suffix" : "" } ], "container-title" : "Earth's Future", "id" : "ITEM-2", "issue" : "9", "issued" : { "date-parts" : [ [ "2014" ] ] }, "page" : "458-469", "publisher" : "Wiley Online Library", "title" : "Feeding humanity through global food trade", "type" : "article-journal", "volume" : "2" }, "uris" : [ "http://www.mendeley.com/documents/?uuid=7c676a6d-52c9-479e-9d7f-39333649070b" ] }, { "id" : "ITEM-3", "itemData" : { "ISSN" : "1758-6798", "author" : [ { "dropping-particle" : "", "family" : "Tai", "given" : "Amos P K", "non-dropping-particle" : "", "parse-names" : false, "suffix" : "" }, { "dropping-particle" : "", "family" : "Martin", "given" : "Maria Val", "non-dropping-particle" : "", "parse-names" : false, "suffix" : "" }, { "dropping-particle" : "", "family" : "Heald", "given" : "Colette L", "non-dropping-particle" : "", "parse-names" : false, "suffix" : "" } ], "container-title" : "Nature Climate Change", "id" : "ITEM-3", "issue" : "9", "issued" : { "date-parts" : [ [ "2014" ] ] }, "page" : "817", "publisher" : "Nature Publishing Group", "title" : "Threat to future global food security from climate change and ozone air pollution", "type" : "article-journal", "volume" : "4" }, "uris" : [ "http://www.mendeley.com/documents/?uuid=9d4c778b-9982-41af-a6f0-e5809735016a" ] }, { "id" : "ITEM-4",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"ITEM-4",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"(D\u2019Odorico et al., 2014; Tai et al., 2014; Alexander et al., 2015; Webb et al., 2017)", "plainTextFormattedCitation" : "(D\u2019Odorico et al., 2014; Tai et al., 2014; Alexander et al., 2015; Webb et al., 2017)", "previouslyFormattedCitation" : "(D\u2019Odorico et al., 2014; Tai et al., 2014; Alexander et al., 2015; Webb et al., 2017)" }, "properties" : { "noteIndex" : 0 }, "schema" : "https://github.com/citation-style-language/schema/raw/master/csl-citation.json" }</w:instrText>
      </w:r>
      <w:r w:rsidR="00787DCF">
        <w:fldChar w:fldCharType="separate"/>
      </w:r>
      <w:r w:rsidR="00CC6467" w:rsidRPr="00CC6467">
        <w:rPr>
          <w:noProof/>
        </w:rPr>
        <w:t>(D’Odorico et al., 2014; Tai et al., 2014; Alexander et al., 2015; Webb et al., 2017)</w:t>
      </w:r>
      <w:r w:rsidR="00787DCF">
        <w:fldChar w:fldCharType="end"/>
      </w:r>
      <w:r w:rsidR="00CC6467">
        <w:t xml:space="preserve">. </w:t>
      </w:r>
      <w:r>
        <w:t xml:space="preserve">A review conducted for the Intergovernmental Panel on Climate Change (IPCC) suggests climate change will adversely </w:t>
      </w:r>
      <w:proofErr w:type="spellStart"/>
      <w:ins w:id="8" w:author="MORAN Dominic" w:date="2018-07-08T18:19:00Z">
        <w:r w:rsidR="0020622B">
          <w:t>e</w:t>
        </w:r>
      </w:ins>
      <w:del w:id="9" w:author="MORAN Dominic" w:date="2018-07-08T18:19:00Z">
        <w:r w:rsidDel="0020622B">
          <w:delText>a</w:delText>
        </w:r>
      </w:del>
      <w:r>
        <w:t>ffect</w:t>
      </w:r>
      <w:proofErr w:type="spellEnd"/>
      <w:r>
        <w:t xml:space="preserve"> crop yields post 2030 </w:t>
      </w:r>
      <w:r>
        <w:fldChar w:fldCharType="begin" w:fldLock="1"/>
      </w:r>
      <w:r>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"noteIndex" : 0 }, "schema" : "https://github.com/citation-style-language/schema/raw/master/csl-citation.json" }</w:instrText>
      </w:r>
      <w:r>
        <w:fldChar w:fldCharType="separate"/>
      </w:r>
      <w:r w:rsidRPr="007F3551">
        <w:rPr>
          <w:noProof/>
        </w:rPr>
        <w:t>(Porter et al., 2014)</w:t>
      </w:r>
      <w:r>
        <w:fldChar w:fldCharType="end"/>
      </w:r>
      <w:ins w:id="10" w:author="MORAN Dominic" w:date="2018-07-08T18:19:00Z">
        <w:r w:rsidR="0020622B">
          <w:t>,</w:t>
        </w:r>
      </w:ins>
      <w:r>
        <w:t xml:space="preserve"> and these impacts will vary regionally in response to precipitation variation and temperature change </w:t>
      </w:r>
      <w:r>
        <w:fldChar w:fldCharType="begin" w:fldLock="1"/>
      </w:r>
      <w:r>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"noteIndex" : 0 }, "schema" : "https://github.com/citation-style-language/schema/raw/master/csl-citation.json" }</w:instrText>
      </w:r>
      <w:r>
        <w:fldChar w:fldCharType="separate"/>
      </w:r>
      <w:r w:rsidRPr="007F3551">
        <w:rPr>
          <w:noProof/>
        </w:rPr>
        <w:t>(De Pinto et al., 2016)</w:t>
      </w:r>
      <w:r>
        <w:fldChar w:fldCharType="end"/>
      </w:r>
      <w:r>
        <w:t xml:space="preserve">. For livestock, climate change related impacts will likely decrease meat and milk production primarily due to changing quality of forage </w:t>
      </w:r>
      <w:r>
        <w:fldChar w:fldCharType="begin" w:fldLock="1"/>
      </w:r>
      <w:r>
        <w:instrText>ADDIN CSL_CITATION { "citationItems" : [ { "id" : "ITEM-1", "itemData" : { "ISSN" : "1836-5795", "author" : [ { "dropping-particle" : "", "family" : "Chapman", "given" : "Scott C", "non-dropping-particle" : "", "parse-names" : false, "suffix" : "" }, { "dropping-particle" : "", "family" : "Chakraborty", "given" : "Sukumar", "non-dropping-particle" : "", "parse-names" : false, "suffix" : "" }, { "dropping-particle" : "", "family" : "Dreccer", "given" : "M Fernanda", "non-dropping-particle" : "", "parse-names" : false, "suffix" : "" }, { "dropping-particle" : "", "family" : "Howden", "given" : "S Mark", "non-dropping-particle" : "", "parse-names" : false, "suffix" : "" } ], "container-title" : "Crop and Pasture Science", "id" : "ITEM-1", "issue" : "3", "issued" : { "date-parts" : [ [ "2012" ] ] }, "page" : "251-268", "publisher" : "CSIRO", "title" : "Plant adaptation to climate change\u2014opportunities and priorities in breeding", "type" : "article-journal", "volume" : "63" }, "uris" : [ "http://www.mendeley.com/documents/?uuid=9766e09e-67ee-433b-8519-a76d5b510dc5" ] } ], "mendeley" : { "formattedCitation" : "(Chapman et al., 2012)", "plainTextFormattedCitation" : "(Chapman et al., 2012)", "previouslyFormattedCitation" : "(Chapman et al., 2012)" }, "properties" : { "noteIndex" : 0 }, "schema" : "https://github.com/citation-style-language/schema/raw/master/csl-citation.json" }</w:instrText>
      </w:r>
      <w:r>
        <w:fldChar w:fldCharType="separate"/>
      </w:r>
      <w:r w:rsidRPr="0093638A">
        <w:rPr>
          <w:noProof/>
        </w:rPr>
        <w:t>(Chapman et al., 2012)</w:t>
      </w:r>
      <w:r>
        <w:fldChar w:fldCharType="end"/>
      </w:r>
      <w:r>
        <w:t xml:space="preserve">, pest/disease </w:t>
      </w:r>
      <w:del w:id="11" w:author="MORAN Dominic" w:date="2018-07-08T18:20:00Z">
        <w:r w:rsidDel="0020622B">
          <w:delText xml:space="preserve">extent and </w:delText>
        </w:r>
      </w:del>
      <w:r>
        <w:t xml:space="preserve">prevalence </w:t>
      </w:r>
      <w:r>
        <w:fldChar w:fldCharType="begin" w:fldLock="1"/>
      </w:r>
      <w:r>
        <w:instrText>ADDIN CSL_CITATION { "citationItems" : [ { "id" : "ITEM-1", "itemData" : { "ISSN" : "1871-1413", "author" : [ { "dropping-particle" : "", "family" : "Nardone", "given" : "Alessandro", "non-dropping-particle" : "", "parse-names" : false, "suffix" : "" }, { "dropping-particle" : "", "family" : "Ronchi", "given" : "Bruno", "non-dropping-particle" : "", "parse-names" : false, "suffix" : "" }, { "dropping-particle" : "", "family" : "Lacetera", "given" : "Nicola", "non-dropping-particle" : "", "parse-names" : false, "suffix" : "" }, { "dropping-particle" : "", "family" : "Ranieri", "given" : "Maria Stella", "non-dropping-particle" : "", "parse-names" : false, "suffix" : "" }, { "dropping-particle" : "", "family" : "Bernabucci", "given" : "Umberto", "non-dropping-particle" : "", "parse-names" : false, "suffix" : "" } ], "container-title" : "Livestock Science", "id" : "ITEM-1", "issue" : "1", "issued" : { "date-parts" : [ [ "2010" ] ] }, "page" : "57-69", "publisher" : "Elsevier", "title" : "Effects of climate changes on animal production and sustainability of livestock systems", "type" : "article-journal", "volume" : "130" }, "uris" : [ "http://www.mendeley.com/documents/?uuid=3aeb438d-c56e-4268-8889-f34680fe79e5" ] }, { "id" : "ITEM-2", "itemData" : { "ISSN" : "0167-5877", "author" : [ { "dropping-particle" : "", "family" : "Bett", "given" : "Bernard", "non-dropping-particle" : "", "parse-names" : false, "suffix" : "" }, { "dropping-particle" : "", "family" : "Kiunga", "given" : "P", "non-dropping-particle" : "", "parse-names" : false, "suffix" : "" }, { "dropping-particle" : "", "family" : "Gachohi", "given" : "J", "non-dropping-particle" : "", "parse-names" : false, "suffix" : "" }, { "dropping-particle" : "", "family" : "Sindato", "given" : "C", "non-dropping-particle" : "", "parse-names" : false, "suffix" : "" }, { "dropping-particle" : "", "family" : "Mbotha", "given" : "D", "non-dropping-particle" : "", "parse-names" : false, "suffix" : "" }, { "dropping-particle" : "", "family" : "Robinson", "given" : "Timothy", "non-dropping-particle" : "", "parse-names" : false, "suffix" : "" }, { "dropping-particle" : "", "family" : "Lindahl", "given" : "Johanna", "non-dropping-particle" : "", "parse-names" : false, "suffix" : "" }, { "dropping-particle" : "", "family" : "Grace", "given" : "Delia", "non-dropping-particle" : "", "parse-names" : false, "suffix" : "" } ], "container-title" : "Preventive veterinary medicine", "id" : "ITEM-2", "issued" : { "date-parts" : [ [ "2017" ] ] }, "page" : "119-129", "publisher" : "Elsevier", "title" : "Effects of climate change on the occurrence and distribution of livestock diseases", "type" : "article-journal", "volume" : "137" }, "uris" : [ "http://www.mendeley.com/documents/?uuid=86c4bb43-ec58-4419-a528-ad522b43a5a8" ] } ], "mendeley" : { "formattedCitation" : "(Nardone et al., 2010; Bett et al., 2017)", "plainTextFormattedCitation" : "(Nardone et al., 2010; Bett et al., 2017)", "previouslyFormattedCitation" : "(Nardone et al., 2010; Bett et al., 2017)" }, "properties" : { "noteIndex" : 0 }, "schema" : "https://github.com/citation-style-language/schema/raw/master/csl-citation.json" }</w:instrText>
      </w:r>
      <w:r>
        <w:fldChar w:fldCharType="separate"/>
      </w:r>
      <w:r w:rsidRPr="00F211C1">
        <w:rPr>
          <w:noProof/>
        </w:rPr>
        <w:t>(Nardone et al., 2010; Bett et al., 2017)</w:t>
      </w:r>
      <w:r>
        <w:fldChar w:fldCharType="end"/>
      </w:r>
      <w:r>
        <w:t xml:space="preserve"> and water availability </w:t>
      </w:r>
      <w:r>
        <w:fldChar w:fldCharType="begin" w:fldLock="1"/>
      </w:r>
      <w:r>
        <w:instrText>ADDIN CSL_CITATION { "citationItems" : [ { "id" : "ITEM-1", "itemData" : { "ISSN" : "0308-521X", "author" : [ { "dropping-particle" : "", "family" : "Thornton", "given" : "Philip K", "non-dropping-particle" : "", "parse-names" : false, "suffix" : "" }, { "dropping-particle" : "", "family" : "Steeg", "given" : "Jeannette", "non-dropping-particle" : "van de", "parse-names" : false, "suffix" : "" }, { "dropping-particle" : "", "family" : "Notenbaert", "given" : "An", "non-dropping-particle" : "", "parse-names" : false, "suffix" : "" }, { "dropping-particle" : "", "family" : "Herrero", "given" : "Mario", "non-dropping-particle" : "", "parse-names" : false, "suffix" : "" } ], "container-title" : "Agricultural Systems", "id" : "ITEM-1", "issue" : "3", "issued" : { "date-parts" : [ [ "2009" ] ] }, "page" : "113-127", "publisher" : "Elsevier", "title" : "The impacts of climate change on livestock and livestock systems in developing countries: A review of what we know and what we need to know", "type" : "article-journal", "volume" : "101" }, "uris" : [ "http://www.mendeley.com/documents/?uuid=28126b94-48b7-4690-a06c-56b9971ab716" ] }, { "id" : "ITEM-2", "itemData" : { "ISSN" : "9251086990", "author" : [ { "dropping-particle" : "", "family" : "Havl\u00edk", "given" : "P", "non-dropping-particle" : "", "parse-names" : false, "suffix" : "" }, { "dropping-particle" : "", "family" : "Lecl\u00e8re", "given" : "D", "non-dropping-particle" : "", "parse-names" : false, "suffix" : "" }, { "dropping-particle" : "", "family" : "Valin", "given" : "H", "non-dropping-particle" : "", "parse-names" : false, "suffix" : "" }, { "dropping-particle" : "", "family" : "Herrero", "given" : "M", "non-dropping-particle" : "", "parse-names" : false, "suffix" : "" }, { "dropping-particle" : "", "family" : "Schmid", "given" : "E", "non-dropping-particle" : "", "parse-names" : false, "suffix" : "" }, { "dropping-particle" : "", "family" : "Soussana", "given" : "J F", "non-dropping-particle" : "", "parse-names" : false, "suffix" : "" }, { "dropping-particle" : "", "family" : "M\u00fcller", "given" : "C", "non-dropping-particle" : "", "parse-names" : false, "suffix" : "" }, { "dropping-particle" : "", "family" : "Obersteiner", "given" : "M", "non-dropping-particle" : "", "parse-names" : false, "suffix" : "" } ], "id" : "ITEM-2", "issued" : { "date-parts" : [ [ "2015" ] ] }, "publisher" : "FAO", "title" : "Global climate change, food supply and livestock production systems: A bioeconomic analysis", "type" : "article-journal" }, "uris" : [ "http://www.mendeley.com/documents/?uuid=d89d255b-d810-432d-9d80-7082572557a5" ] } ], "mendeley" : { "formattedCitation" : "(Thornton et al., 2009; Havl\u00edk et al., 2015)", "plainTextFormattedCitation" : "(Thornton et al., 2009; Havl\u00edk et al., 2015)", "previouslyFormattedCitation" : "(Thornton et al., 2009; Havl\u00edk et al., 2015)" }, "properties" : { "noteIndex" : 0 }, "schema" : "https://github.com/citation-style-language/schema/raw/master/csl-citation.json" }</w:instrText>
      </w:r>
      <w:r>
        <w:fldChar w:fldCharType="separate"/>
      </w:r>
      <w:r w:rsidRPr="00F211C1">
        <w:rPr>
          <w:noProof/>
        </w:rPr>
        <w:t>(Thornton et al., 2009; Havlík et al., 2015)</w:t>
      </w:r>
      <w:r>
        <w:fldChar w:fldCharType="end"/>
      </w:r>
      <w:r>
        <w:t>.</w:t>
      </w:r>
      <w:r w:rsidR="008F211E">
        <w:t xml:space="preserve"> </w:t>
      </w:r>
      <w:r w:rsidR="008F211E">
        <w:fldChar w:fldCharType="begin" w:fldLock="1"/>
      </w:r>
      <w:r w:rsidR="00CE1711">
        <w:instrText>ADDIN CSL_CITATION { "citationItems" : [ { "id" : "ITEM-1",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"ITEM-1",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"(Webb et al., 2017)", "manualFormatting" : "Webb et al. (2017)", "plainTextFormattedCitation" : "(Webb et al., 2017)", "previouslyFormattedCitation" : "(Webb et al., 2017)" }, "properties" : { "noteIndex" : 0 }, "schema" : "https://github.com/citation-style-language/schema/raw/master/csl-citation.json" }</w:instrText>
      </w:r>
      <w:r w:rsidR="008F211E">
        <w:fldChar w:fldCharType="separate"/>
      </w:r>
      <w:r w:rsidR="00F13B5A">
        <w:rPr>
          <w:noProof/>
        </w:rPr>
        <w:t>Webb et al.</w:t>
      </w:r>
      <w:r w:rsidR="008F211E" w:rsidRPr="008F211E">
        <w:rPr>
          <w:noProof/>
        </w:rPr>
        <w:t xml:space="preserve"> </w:t>
      </w:r>
      <w:r w:rsidR="008F211E">
        <w:rPr>
          <w:noProof/>
        </w:rPr>
        <w:t>(</w:t>
      </w:r>
      <w:r w:rsidR="008F211E" w:rsidRPr="008F211E">
        <w:rPr>
          <w:noProof/>
        </w:rPr>
        <w:t>2017)</w:t>
      </w:r>
      <w:r w:rsidR="008F211E">
        <w:fldChar w:fldCharType="end"/>
      </w:r>
      <w:r w:rsidR="008F211E">
        <w:t xml:space="preserve"> and </w:t>
      </w:r>
      <w:r>
        <w:fldChar w:fldCharType="begin" w:fldLock="1"/>
      </w:r>
      <w:r>
        <w:instrText>ADDIN CSL_CITATION { "citationItems" : [ { "id" : "ITEM-1", "itemData" : { "ISSN" : "2211-9124", "author" : [ { "dropping-particle" : "", "family" : "Bommarco", "given" : "Riccardo", "non-dropping-particle" : "", "parse-names" : false, "suffix" : "" }, { "dropping-particle" : "", "family" : "Vico", "given" : "Giulia", "non-dropping-particle" : "", "parse-names" : false, "suffix" : "" }, { "dropping-particle" : "", "family" : "Hallin", "given" : "Sara", "non-dropping-particle" : "", "parse-names" : false, "suffix" : "" } ], "container-title" : "Global Food Security", "id" : "ITEM-1", "issued" : { "date-parts" : [ [ "2018" ] ] }, "page" : "57-63", "publisher" : "Elsevier", "title" : "Exploiting ecosystem services in agriculture for increased food security", "type" : "article-journal", "volume" : "17" }, "uris" : [ "http://www.mendeley.com/documents/?uuid=705afa32-bfdc-41ec-9e3d-70a73094cf43" ] } ], "mendeley" : { "formattedCitation" : "(Bommarco et al., 2018)", "manualFormatting" : "Bommarco et al. (2018)", "plainTextFormattedCitation" : "(Bommarco et al., 2018)", "previouslyFormattedCitation" : "(Bommarco et al., 2018)" }, "properties" : { "noteIndex" : 0 }, "schema" : "https://github.com/citation-style-language/schema/raw/master/csl-citation.json" }</w:instrText>
      </w:r>
      <w:r>
        <w:fldChar w:fldCharType="separate"/>
      </w:r>
      <w:r>
        <w:rPr>
          <w:noProof/>
        </w:rPr>
        <w:t>Bommarco et al.</w:t>
      </w:r>
      <w:r w:rsidRPr="00BA0D41">
        <w:rPr>
          <w:noProof/>
        </w:rPr>
        <w:t xml:space="preserve"> </w:t>
      </w:r>
      <w:r>
        <w:rPr>
          <w:noProof/>
        </w:rPr>
        <w:t>(</w:t>
      </w:r>
      <w:r w:rsidRPr="00BA0D41">
        <w:rPr>
          <w:noProof/>
        </w:rPr>
        <w:t>2018)</w:t>
      </w:r>
      <w:r>
        <w:fldChar w:fldCharType="end"/>
      </w:r>
      <w:r w:rsidR="00A20F4E">
        <w:t xml:space="preserve"> </w:t>
      </w:r>
      <w:r>
        <w:t xml:space="preserve">suggest retaining </w:t>
      </w:r>
      <w:r w:rsidR="00A20F4E">
        <w:t xml:space="preserve">biodiversity and </w:t>
      </w:r>
      <w:r>
        <w:t xml:space="preserve">ecosystem services in agriculture </w:t>
      </w:r>
      <w:r w:rsidR="00A20F4E">
        <w:t xml:space="preserve">are </w:t>
      </w:r>
      <w:r>
        <w:t xml:space="preserve">paramount to meeting these food security challenges. </w:t>
      </w:r>
    </w:p>
    <w:p w14:paraId="523FC82B" w14:textId="77777777" w:rsidR="00AD03B6" w:rsidRDefault="00AD03B6" w:rsidP="00AD03B6"/>
    <w:p w14:paraId="73EF073D" w14:textId="77777777" w:rsidR="00AD03B6" w:rsidRDefault="00AD03B6" w:rsidP="00AD03B6">
      <w:r w:rsidRPr="0037186D">
        <w:t>Meanwhile</w:t>
      </w:r>
      <w:r w:rsidR="007129A6">
        <w:t>,</w:t>
      </w:r>
      <w:r w:rsidRPr="0037186D">
        <w:t xml:space="preserve"> farm systems worldwide are being homogenised in pursuit of productivity goals that </w:t>
      </w:r>
      <w:r>
        <w:t>are</w:t>
      </w:r>
      <w:r w:rsidRPr="0037186D">
        <w:t xml:space="preserve"> at the expense of local diversity and </w:t>
      </w:r>
      <w:r>
        <w:t xml:space="preserve">farm-systems resilience </w:t>
      </w:r>
      <w:r>
        <w:fldChar w:fldCharType="begin" w:fldLock="1"/>
      </w:r>
      <w:r w:rsidR="00CB55AE">
        <w:instrText>ADDIN CSL_CITATION { "citationItems" : [ { "id" : "ITEM-1", "itemData" : { "ISSN" : "0006-3207", "author" : [ { "dropping-particle" : "", "family" : "Tscharntke", "given" : "Teja", "non-dropping-particle" : "", "parse-names" : false, "suffix" : "" }, { "dropping-particle" : "", "family" : "Clough", "given" : "Yann", "non-dropping-particle" : "", "parse-names" : false, "suffix" : "" }, { "dropping-particle" : "", "family" : "Wanger", "given" : "Thomas C", "non-dropping-particle" : "", "parse-names" : false, "suffix" : "" }, { "dropping-particle" : "", "family" : "Jackson", "given" : "Louise", "non-dropping-particle" : "", "parse-names" : false, "suffix" : "" }, { "dropping-particle" : "", "family" : "Motzke", "given" : "Iris", "non-dropping-particle" : "", "parse-names" : false, "suffix" : "" }, { "dropping-particle" : "", "family" : "Perfecto", "given" : "Ivette", "non-dropping-particle" : "", "parse-names" : false, "suffix" : "" }, { "dropping-particle" : "", "family" : "Vandermeer", "given" : "John", "non-dropping-particle" : "", "parse-names" : false, "suffix" : "" }, { "dropping-particle" : "", "family" : "Whitbread", "given" : "Anthony", "non-dropping-particle" : "", "parse-names" : false, "suffix" : "" } ], "container-title" : "Biological conservation", "id" : "ITEM-1", "issue" : "1", "issued" : { "date-parts" : [ [ "2012" ] ] }, "page" : "53-59", "publisher" : "Elsevier", "title" : "Global food security, biodiversity conservation and the future of agricultural intensification", "type" : "article-journal", "volume" : "151" }, "uris" : [ "http://www.mendeley.com/documents/?uuid=ac506b6a-46c5-4a10-8f9d-103d9d4db989" ] }, { "id" : "ITEM-2", "itemData" : { "author" : [ { "dropping-particle" : "", "family" : "IPES-Food", "given" : "", "non-dropping-particle" : "", "parse-names" : false, "suffix" : "" } ], "id" : "ITEM-2",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"(Tscharntke et al., 2012; IPES-Food, 2016)", "plainTextFormattedCitation" : "(Tscharntke et al., 2012; IPES-Food, 2016)", "previouslyFormattedCitation" : "(Tscharntke et al., 2012; IPES-Food, 2016)" }, "properties" : { "noteIndex" : 0 }, "schema" : "https://github.com/citation-style-language/schema/raw/master/csl-citation.json" }</w:instrText>
      </w:r>
      <w:r>
        <w:fldChar w:fldCharType="separate"/>
      </w:r>
      <w:r w:rsidR="007273AF" w:rsidRPr="007273AF">
        <w:rPr>
          <w:noProof/>
        </w:rPr>
        <w:t>(Tscharntke et al., 2012; IPES-Food, 2016)</w:t>
      </w:r>
      <w:r>
        <w:fldChar w:fldCharType="end"/>
      </w:r>
      <w:r>
        <w:t xml:space="preserve">. </w:t>
      </w:r>
      <w:ins w:id="12" w:author="MORAN Dominic" w:date="2018-07-08T18:20:00Z">
        <w:r w:rsidR="0020622B">
          <w:t>R</w:t>
        </w:r>
      </w:ins>
      <w:del w:id="13" w:author="MORAN Dominic" w:date="2018-07-08T18:20:00Z">
        <w:r w:rsidDel="0020622B">
          <w:delText>Yet, r</w:delText>
        </w:r>
      </w:del>
      <w:r w:rsidRPr="007A0C39">
        <w:t xml:space="preserve">eduction in diversity increases vulnerability to climatic and other stresses, raises risks for individual farmers, and </w:t>
      </w:r>
      <w:r>
        <w:t>undermines</w:t>
      </w:r>
      <w:r w:rsidRPr="007A0C39">
        <w:t xml:space="preserve"> the </w:t>
      </w:r>
      <w:r>
        <w:t>adaptability</w:t>
      </w:r>
      <w:r w:rsidRPr="007A0C39">
        <w:t xml:space="preserve"> of agriculture</w:t>
      </w:r>
      <w:r>
        <w:t xml:space="preserve"> to meet future drivers of change </w:t>
      </w:r>
      <w:r>
        <w:fldChar w:fldCharType="begin" w:fldLock="1"/>
      </w:r>
      <w:r>
        <w:instrText>ADDIN CSL_CITATION { "citationItems" : [ { "id" : "ITEM-1", "itemData" : { "ISSN" : "1468-2346", "author" : [ { "dropping-particle" : "", "family" : "Thrupp", "given" : "Lori Ann", "non-dropping-particle" : "", "parse-names" : false, "suffix" : "" } ], "container-title" : "International affairs", "id" : "ITEM-1", "issue" : "2", "issued" : { "date-parts" : [ [ "2000" ] ] }, "page" : "283-297", "publisher" : "Wiley Online Library", "title" : "Linking agricultural biodiversity and food security: the valuable role of agrobiodiversity for sustainable agriculture", "type" : "article-journal", "volume" : "76" }, "uris" : [ "http://www.mendeley.com/documents/?uuid=9783bef5-3294-4fbd-b313-c6230ffad6c5" ] } ], "mendeley" : { "formattedCitation" : "(Thrupp, 2000)", "plainTextFormattedCitation" : "(Thrupp, 2000)", "previouslyFormattedCitation" : "(Thrupp, 2000)" }, "properties" : { "noteIndex" : 0 }, "schema" : "https://github.com/citation-style-language/schema/raw/master/csl-citation.json" }</w:instrText>
      </w:r>
      <w:r>
        <w:fldChar w:fldCharType="separate"/>
      </w:r>
      <w:r w:rsidRPr="00A80D92">
        <w:rPr>
          <w:noProof/>
        </w:rPr>
        <w:t>(Thrupp, 2000)</w:t>
      </w:r>
      <w:r>
        <w:fldChar w:fldCharType="end"/>
      </w:r>
      <w:r>
        <w:t xml:space="preserve">. </w:t>
      </w:r>
    </w:p>
    <w:p w14:paraId="33F5A566" w14:textId="77777777" w:rsidR="00AD03B6" w:rsidRDefault="00AD03B6" w:rsidP="00AD03B6"/>
    <w:p w14:paraId="71D705CE" w14:textId="77777777" w:rsidR="00AD03B6" w:rsidRDefault="00AD03B6" w:rsidP="00AD03B6">
      <w:pPr>
        <w:pStyle w:val="Heading2"/>
        <w:keepLines w:val="0"/>
        <w:numPr>
          <w:ilvl w:val="1"/>
          <w:numId w:val="3"/>
        </w:numPr>
        <w:tabs>
          <w:tab w:val="left" w:pos="624"/>
        </w:tabs>
        <w:spacing w:before="300" w:after="120"/>
      </w:pPr>
      <w:bookmarkStart w:id="14" w:name="_Toc517708936"/>
      <w:r>
        <w:t xml:space="preserve">Agrobiodiversity </w:t>
      </w:r>
      <w:bookmarkEnd w:id="14"/>
      <w:r w:rsidR="007129A6">
        <w:t>is undersupplied</w:t>
      </w:r>
    </w:p>
    <w:p w14:paraId="6106A22D" w14:textId="77777777" w:rsidR="00AD03B6" w:rsidRDefault="00AD03B6" w:rsidP="00AD03B6">
      <w:pPr>
        <w:pStyle w:val="Firstparagraph"/>
      </w:pPr>
    </w:p>
    <w:p w14:paraId="56887961" w14:textId="77777777" w:rsidR="00AD03B6" w:rsidRDefault="00AD03B6" w:rsidP="00AD03B6">
      <w:r>
        <w:t xml:space="preserve">Agrobiodiversity (see Figure 1) </w:t>
      </w:r>
      <w:r w:rsidRPr="003659A0">
        <w:rPr>
          <w:lang w:val="en-US"/>
        </w:rPr>
        <w:t>can be broadly defined as all domesticated biodiversity (i.e. crops and livestock) within agricultural systems</w:t>
      </w:r>
      <w:ins w:id="15" w:author="MORAN Dominic" w:date="2018-07-08T18:22:00Z">
        <w:r w:rsidR="0020622B">
          <w:rPr>
            <w:lang w:val="en-US"/>
          </w:rPr>
          <w:t>,</w:t>
        </w:r>
      </w:ins>
      <w:r w:rsidRPr="003659A0">
        <w:rPr>
          <w:lang w:val="en-US"/>
        </w:rPr>
        <w:t xml:space="preserve"> </w:t>
      </w:r>
      <w:r>
        <w:rPr>
          <w:lang w:val="en-US"/>
        </w:rPr>
        <w:t>plus</w:t>
      </w:r>
      <w:r w:rsidRPr="003659A0">
        <w:rPr>
          <w:lang w:val="en-US"/>
        </w:rPr>
        <w:t xml:space="preserve"> non-domesticated biodiversity that interplay in </w:t>
      </w:r>
      <w:r w:rsidRPr="003659A0">
        <w:rPr>
          <w:lang w:val="en-US"/>
        </w:rPr>
        <w:lastRenderedPageBreak/>
        <w:t>various ways with the health and functioning of agricultural systems</w:t>
      </w:r>
      <w:r w:rsidR="0006766D">
        <w:rPr>
          <w:lang w:val="en-US"/>
        </w:rPr>
        <w:t xml:space="preserve"> </w:t>
      </w:r>
      <w:r w:rsidR="0006766D">
        <w:rPr>
          <w:lang w:val="en-US"/>
        </w:rPr>
        <w:fldChar w:fldCharType="begin" w:fldLock="1"/>
      </w:r>
      <w:r w:rsidR="005366E5">
        <w:rPr>
          <w:lang w:val="en-US"/>
        </w:rP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06766D">
        <w:rPr>
          <w:lang w:val="en-US"/>
        </w:rPr>
        <w:fldChar w:fldCharType="separate"/>
      </w:r>
      <w:r w:rsidR="0006766D" w:rsidRPr="0006766D">
        <w:rPr>
          <w:noProof/>
          <w:lang w:val="en-US"/>
        </w:rPr>
        <w:t>(Pascual et al., 2011)</w:t>
      </w:r>
      <w:r w:rsidR="0006766D">
        <w:rPr>
          <w:lang w:val="en-US"/>
        </w:rPr>
        <w:fldChar w:fldCharType="end"/>
      </w:r>
      <w:r w:rsidR="0006766D">
        <w:rPr>
          <w:lang w:val="en-US"/>
        </w:rPr>
        <w:t xml:space="preserve">. </w:t>
      </w:r>
      <w:r>
        <w:rPr>
          <w:lang w:val="en-US"/>
        </w:rPr>
        <w:t xml:space="preserve">The former </w:t>
      </w:r>
      <w:r>
        <w:t>is declining primarily in response to farm intensification</w:t>
      </w:r>
      <w:ins w:id="16" w:author="MORAN Dominic" w:date="2018-07-08T18:22:00Z">
        <w:r w:rsidR="0020622B">
          <w:t>,</w:t>
        </w:r>
      </w:ins>
      <w:r>
        <w:t xml:space="preserve"> </w:t>
      </w:r>
      <w:ins w:id="17" w:author="MORAN Dominic" w:date="2018-07-08T18:22:00Z">
        <w:r w:rsidR="0020622B">
          <w:t>which</w:t>
        </w:r>
      </w:ins>
      <w:del w:id="18" w:author="MORAN Dominic" w:date="2018-07-08T18:22:00Z">
        <w:r w:rsidDel="0020622B">
          <w:delText>that</w:delText>
        </w:r>
      </w:del>
      <w:r>
        <w:t xml:space="preserve"> has eroded natural capital in many agroecosystems </w:t>
      </w:r>
      <w:r>
        <w:fldChar w:fldCharType="begin" w:fldLock="1"/>
      </w:r>
      <w:r>
        <w:instrText>ADDIN CSL_CITATION { "citationItems" : [ { "id" : "ITEM-1", "itemData" : { "ISSN" : "1365-2486", "author" : [ { "dropping-particle" : "", "family" : "Tsiafouli", "given" : "Maria A", "non-dropping-particle" : "", "parse-names" : false, "suffix" : "" }, { "dropping-particle" : "", "family" : "Th\u00e9bault", "given" : "Elisa", "non-dropping-particle" : "", "parse-names" : false, "suffix" : "" }, { "dropping-particle" : "", "family" : "Sgardelis", "given" : "Stefanos P", "non-dropping-particle" : "", "parse-names" : false, "suffix" : "" }, { "dropping-particle" : "", "family" : "Ruiter", "given" : "Peter C", "non-dropping-particle" : "", "parse-names" : false, "suffix" : "" }, { "dropping-particle" : "", "family" : "Putten", "given" : "Wim H", "non-dropping-particle" : "", "parse-names" : false, "suffix" : "" }, { "dropping-particle" : "", "family" : "Birkhofer", "given" : "Klaus", "non-dropping-particle" : "", "parse-names" : false, "suffix" : "" }, { "dropping-particle" : "", "family" : "Hemerik", "given" : "Lia", "non-dropping-particle" : "", "parse-names" : false, "suffix" : "" }, { "dropping-particle" : "", "family" : "Vries", "given" : "Franciska T", "non-dropping-particle" : "", "parse-names" : false, "suffix" : "" }, { "dropping-particle" : "", "family" : "Bardgett", "given" : "Richard D", "non-dropping-particle" : "", "parse-names" : false, "suffix" : "" }, { "dropping-particle" : "", "family" : "Brady", "given" : "Mark Vincent", "non-dropping-particle" : "", "parse-names" : false, "suffix" : "" } ], "container-title" : "Global change biology", "id" : "ITEM-1", "issue" : "2", "issued" : { "date-parts" : [ [ "2015" ] ] }, "page" : "973-985", "publisher" : "Wiley Online Library", "title" : "Intensive agriculture reduces soil biodiversity across Europe", "type" : "article-journal", "volume" : "21" }, "uris" : [ "http://www.mendeley.com/documents/?uuid=b786b03b-8278-4b18-a121-3435461c4f0c" ] }, { "id" : "ITEM-2", "itemData" : { "ISSN" : "0027-8424", "author" : [ { "dropping-particle" : "", "family" : "Chaplin-Kramer", "given" : "Rebecca", "non-dropping-particle" : "", "parse-names" : false, "suffix" : "" }, { "dropping-particle" : "", "family" : "Sharp", "given" : "Richard P", "non-dropping-particle" : "", "parse-names" : false, "suffix" : "" }, { "dropping-particle" : "", "family" : "Mandle", "given" : "Lisa", "non-dropping-particle" : "", "parse-names" : false, "suffix" : "" }, { "dropping-particle" : "", "family" : "Sim", "given" : "Sarah", "non-dropping-particle" : "", "parse-names" : false, "suffix" : "" }, { "dropping-particle" : "", "family" : "Johnson", "given" : "Justin", "non-dropping-particle" : "", "parse-names" : false, "suffix" : "" }, { "dropping-particle" : "", "family" : "Butnar", "given" : "Isabela", "non-dropping-particle" : "", "parse-names" : false, "suffix" : "" }, { "dropping-particle" : "", "family" : "i Canals", "given" : "Lloren\u00e7 Mil\u00e0", "non-dropping-particle" : "", "parse-names" : false, "suffix" : "" }, { "dropping-particle" : "", "family" : "Eichelberger", "given" : "Bradley A", "non-dropping-particle" : "", "parse-names" : false, "suffix" : "" }, { "dropping-particle" : "", "family" : "Ramler", "given" : "Ivan", "non-dropping-particle" : "", "parse-names" : false, "suffix" : "" }, { "dropping-particle" : "", "family" : "Mueller", "given" : "Carina", "non-dropping-particle" : "", "parse-names" : false, "suffix" : "" } ], "container-title" : "Proceedings of the National Academy of Sciences", "id" : "ITEM-2", "issue" : "24", "issued" : { "date-parts" : [ [ "2015" ] ] }, "page" : "7402-7407", "publisher" : "National Acad Sciences", "title" : "Spatial patterns of agricultural expansion determine impacts on biodiversity and carbon storage", "type" : "article-journal", "volume" : "112" }, "uris" : [ "http://www.mendeley.com/documents/?uuid=5032a98b-6e2c-4518-9dcc-0852e1ca3970" ] }, { "id" : "ITEM-3", "itemData" : { "ISSN" : "0028-0836", "author" : [ { "dropping-particle" : "", "family" : "Gruber", "given" : "Karl", "non-dropping-particle" : "", "parse-names" : false, "suffix" : "" } ], "container-title" : "Nature", "id" : "ITEM-3", "issue" : "7651", "issued" : { "date-parts" : [ [ "2017" ] ] }, "page" : "S8-S10", "publisher" : "Nature Research", "title" : "Agrobiodiversity: The living library", "type" : "article-journal", "volume" : "544" }, "uris" : [ "http://www.mendeley.com/documents/?uuid=bedd6305-d6cf-4070-b12c-6a065396d3b9" ] } ], "mendeley" : { "formattedCitation" : "(Chaplin-Kramer et al., 2015; Tsiafouli et al., 2015; Gruber, 2017)", "manualFormatting" : "(Chaplin-Kramer et al., 2015; Tsiafouli et al., 2015)", "plainTextFormattedCitation" : "(Chaplin-Kramer et al., 2015; Tsiafouli et al., 2015; Gruber, 2017)", "previouslyFormattedCitation" : "(Chaplin-Kramer et al., 2015; Tsiafouli et al., 2015; Gruber, 2017)" }, "properties" : { "noteIndex" : 0 }, "schema" : "https://github.com/citation-style-language/schema/raw/master/csl-citation.json" }</w:instrText>
      </w:r>
      <w:r>
        <w:fldChar w:fldCharType="separate"/>
      </w:r>
      <w:r w:rsidRPr="00F211C1">
        <w:rPr>
          <w:noProof/>
        </w:rPr>
        <w:t>(Chaplin-Kramer et al</w:t>
      </w:r>
      <w:r>
        <w:rPr>
          <w:noProof/>
        </w:rPr>
        <w:t>., 2015; Tsiafouli et al., 2015</w:t>
      </w:r>
      <w:r w:rsidRPr="00F211C1">
        <w:rPr>
          <w:noProof/>
        </w:rPr>
        <w:t>)</w:t>
      </w:r>
      <w:r>
        <w:fldChar w:fldCharType="end"/>
      </w:r>
      <w:r>
        <w:t xml:space="preserve">. </w:t>
      </w:r>
    </w:p>
    <w:p w14:paraId="4CA560B2" w14:textId="77777777" w:rsidR="00AD03B6" w:rsidRDefault="00AD03B6" w:rsidP="00AD03B6"/>
    <w:p w14:paraId="7F7B5A10" w14:textId="77777777" w:rsidR="00AD03B6" w:rsidRDefault="0020622B" w:rsidP="00AD03B6">
      <w:ins w:id="19" w:author="MORAN Dominic" w:date="2018-07-08T18:23:00Z">
        <w:r>
          <w:t xml:space="preserve">Global agriculture </w:t>
        </w:r>
      </w:ins>
      <w:ins w:id="20" w:author="MORAN Dominic" w:date="2018-07-08T18:24:00Z">
        <w:r>
          <w:t xml:space="preserve">is </w:t>
        </w:r>
      </w:ins>
      <w:ins w:id="21" w:author="MORAN Dominic" w:date="2018-07-08T18:23:00Z">
        <w:r>
          <w:t>increasingly reliant on a limited subgroup</w:t>
        </w:r>
      </w:ins>
      <w:del w:id="22" w:author="MORAN Dominic" w:date="2018-07-08T18:23:00Z">
        <w:r w:rsidR="00AD03B6" w:rsidDel="0020622B">
          <w:delText>Today, an increasingly constrained set</w:delText>
        </w:r>
      </w:del>
      <w:r w:rsidR="00AD03B6">
        <w:t xml:space="preserve"> of plant and animal </w:t>
      </w:r>
      <w:proofErr w:type="gramStart"/>
      <w:r w:rsidR="00AD03B6">
        <w:t xml:space="preserve">diversity </w:t>
      </w:r>
      <w:proofErr w:type="gramEnd"/>
      <w:del w:id="23" w:author="MORAN Dominic" w:date="2018-07-08T18:24:00Z">
        <w:r w:rsidR="00AD03B6" w:rsidDel="0020622B">
          <w:delText>is relied upon for global agricultural production</w:delText>
        </w:r>
      </w:del>
      <w:r w:rsidR="00AD03B6">
        <w:t>. O</w:t>
      </w:r>
      <w:r w:rsidR="00AD03B6" w:rsidRPr="00246AFD">
        <w:t xml:space="preserve">nly 15 animal species </w:t>
      </w:r>
      <w:del w:id="24" w:author="MORAN Dominic" w:date="2018-07-08T18:24:00Z">
        <w:r w:rsidR="00AD03B6" w:rsidRPr="00246AFD" w:rsidDel="0020622B">
          <w:delText xml:space="preserve">worldwide </w:delText>
        </w:r>
      </w:del>
      <w:r w:rsidR="00AD03B6" w:rsidRPr="00246AFD">
        <w:t xml:space="preserve">account for 90% of livestock production </w:t>
      </w:r>
      <w:r w:rsidR="00AD03B6" w:rsidRPr="00246AFD">
        <w:fldChar w:fldCharType="begin" w:fldLock="1"/>
      </w:r>
      <w:r w:rsidR="00AD03B6">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"noteIndex" : 0 }, "schema" : "https://github.com/citation-style-language/schema/raw/master/csl-citation.json" }</w:instrText>
      </w:r>
      <w:r w:rsidR="00AD03B6" w:rsidRPr="00246AFD">
        <w:fldChar w:fldCharType="separate"/>
      </w:r>
      <w:r w:rsidR="00AD03B6" w:rsidRPr="00246AFD">
        <w:rPr>
          <w:noProof/>
        </w:rPr>
        <w:t>(Villanueva et al., 2004)</w:t>
      </w:r>
      <w:r w:rsidR="00AD03B6" w:rsidRPr="00246AFD">
        <w:fldChar w:fldCharType="end"/>
      </w:r>
      <w:r w:rsidR="00AD03B6">
        <w:t xml:space="preserve">. </w:t>
      </w:r>
      <w:ins w:id="25" w:author="MORAN Dominic" w:date="2018-07-08T18:24:00Z">
        <w:r>
          <w:t>J</w:t>
        </w:r>
      </w:ins>
      <w:del w:id="26" w:author="MORAN Dominic" w:date="2018-07-08T18:24:00Z">
        <w:r w:rsidR="00AD03B6" w:rsidDel="0020622B">
          <w:delText>For crops, j</w:delText>
        </w:r>
      </w:del>
      <w:r w:rsidR="00AD03B6">
        <w:t>ust 12 plant species worldwide provide more than 70% of all human calorific intake</w:t>
      </w:r>
      <w:ins w:id="27" w:author="MORAN Dominic" w:date="2018-07-08T18:24:00Z">
        <w:r>
          <w:t xml:space="preserve"> from arable crops</w:t>
        </w:r>
      </w:ins>
      <w:r w:rsidR="00AD03B6">
        <w:t xml:space="preserve"> </w:t>
      </w:r>
      <w:r w:rsidR="00AD03B6">
        <w:fldChar w:fldCharType="begin" w:fldLock="1"/>
      </w:r>
      <w:r w:rsidR="00AD03B6">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"noteIndex" : 0 }, "schema" : "https://github.com/citation-style-language/schema/raw/master/csl-citation.json" }</w:instrText>
      </w:r>
      <w:r w:rsidR="00AD03B6">
        <w:fldChar w:fldCharType="separate"/>
      </w:r>
      <w:r w:rsidR="00AD03B6" w:rsidRPr="007F3551">
        <w:rPr>
          <w:noProof/>
        </w:rPr>
        <w:t>(Frison et al., 2012)</w:t>
      </w:r>
      <w:r w:rsidR="00AD03B6">
        <w:fldChar w:fldCharType="end"/>
      </w:r>
      <w:r w:rsidR="00AD03B6">
        <w:t xml:space="preserve">. Within these species, </w:t>
      </w:r>
      <w:ins w:id="28" w:author="MORAN Dominic" w:date="2018-07-08T18:25:00Z">
        <w:r>
          <w:t>a declining number of</w:t>
        </w:r>
      </w:ins>
      <w:del w:id="29" w:author="MORAN Dominic" w:date="2018-07-08T18:25:00Z">
        <w:r w:rsidR="00AD03B6" w:rsidDel="0020622B">
          <w:delText>increasingly few</w:delText>
        </w:r>
      </w:del>
      <w:r w:rsidR="00AD03B6">
        <w:t xml:space="preserve"> breeds and varieties are responsible for the </w:t>
      </w:r>
      <w:del w:id="30" w:author="MORAN Dominic" w:date="2018-07-08T18:25:00Z">
        <w:r w:rsidR="00AD03B6" w:rsidDel="0020622B">
          <w:delText>overwhelming</w:delText>
        </w:r>
      </w:del>
      <w:r w:rsidR="00AD03B6">
        <w:t xml:space="preserve"> majority of production </w:t>
      </w:r>
      <w:r w:rsidR="00AD03B6">
        <w:fldChar w:fldCharType="begin" w:fldLock="1"/>
      </w:r>
      <w:r w:rsidR="00AD03B6">
        <w:instrText>ADDIN CSL_CITATION { "citationItems" : [ { "id" : "ITEM-1", "itemData" : { "ISSN" : "0028-0836", "author" : [ { "dropping-particle" : "", "family" : "Gruber", "given" : "Karl", "non-dropping-particle" : "", "parse-names" : false, "suffix" : "" } ], "container-title" : "Nature", "id" : "ITEM-1", "issue" : "7651", "issued" : { "date-parts" : [ [ "2017" ] ] }, "page" : "S8-S10", "publisher" : "Nature Research", "title" : "Agrobiodiversity: The living library", "type" : "article-journal", "volume" : "544" }, "uris" : [ "http://www.mendeley.com/documents/?uuid=bedd6305-d6cf-4070-b12c-6a065396d3b9" ] }, { "id" : "ITEM-2", "itemData" : { "author" : [ { "dropping-particle" : "", "family" : "FAO", "given" : "", "non-dropping-particle" : "", "parse-names" : false, "suffix" : "" } ], "id" : "ITEM-2", "issued" : { "date-parts" : [ [ "2015" ] ] }, "publisher-place" : "Rome, Italy", "title" : "The Second State of The Worlds Farm Animal Genetic Resources Report", "type" : "report" }, "uris" : [ "http://www.mendeley.com/documents/?uuid=f6ae11ba-ed5d-4cc3-904b-0e7d6358fe3b" ] } ], "mendeley" : { "formattedCitation" : "(FAO, 2015a; Gruber, 2017)", "plainTextFormattedCitation" : "(FAO, 2015a; Gruber, 2017)", "previouslyFormattedCitation" : "(FAO, 2015a; Gruber, 2017)" }, "properties" : { "noteIndex" : 0 }, "schema" : "https://github.com/citation-style-language/schema/raw/master/csl-citation.json" }</w:instrText>
      </w:r>
      <w:r w:rsidR="00AD03B6">
        <w:fldChar w:fldCharType="separate"/>
      </w:r>
      <w:r w:rsidR="00AD03B6" w:rsidRPr="006E1CDD">
        <w:rPr>
          <w:noProof/>
        </w:rPr>
        <w:t>(FAO, 2015a; Gruber, 2017)</w:t>
      </w:r>
      <w:r w:rsidR="00AD03B6">
        <w:fldChar w:fldCharType="end"/>
      </w:r>
      <w:r w:rsidR="00AD03B6">
        <w:t xml:space="preserve">. Yet, the ability to grow </w:t>
      </w:r>
      <w:r w:rsidR="00AD03B6" w:rsidRPr="00ED0BAF">
        <w:t>crops</w:t>
      </w:r>
      <w:r w:rsidR="00AD03B6">
        <w:t xml:space="preserve"> and graze pastures</w:t>
      </w:r>
      <w:r w:rsidR="00AD03B6" w:rsidRPr="00ED0BAF">
        <w:t xml:space="preserve"> in</w:t>
      </w:r>
      <w:r w:rsidR="00AD03B6">
        <w:t xml:space="preserve"> challenging environments</w:t>
      </w:r>
      <w:r w:rsidR="00AD03B6" w:rsidRPr="00ED0BAF">
        <w:t>, particularly</w:t>
      </w:r>
      <w:r w:rsidR="00AD03B6">
        <w:t xml:space="preserve"> those most </w:t>
      </w:r>
      <w:proofErr w:type="spellStart"/>
      <w:ins w:id="31" w:author="MORAN Dominic" w:date="2018-07-08T18:25:00Z">
        <w:r>
          <w:t>e</w:t>
        </w:r>
      </w:ins>
      <w:del w:id="32" w:author="MORAN Dominic" w:date="2018-07-08T18:25:00Z">
        <w:r w:rsidR="00AD03B6" w:rsidDel="0020622B">
          <w:delText>a</w:delText>
        </w:r>
      </w:del>
      <w:r w:rsidR="00AD03B6">
        <w:t>ffected</w:t>
      </w:r>
      <w:proofErr w:type="spellEnd"/>
      <w:r w:rsidR="00AD03B6">
        <w:t xml:space="preserve"> by climate </w:t>
      </w:r>
      <w:r w:rsidR="00B64201">
        <w:t>change,</w:t>
      </w:r>
      <w:r w:rsidR="00AD03B6" w:rsidRPr="00ED0BAF">
        <w:t xml:space="preserve"> will re</w:t>
      </w:r>
      <w:r w:rsidR="00AD03B6">
        <w:t xml:space="preserve">quire adaptive genetic resources. </w:t>
      </w:r>
      <w:del w:id="33" w:author="MORAN Dominic" w:date="2018-07-08T18:25:00Z">
        <w:r w:rsidR="00AD03B6" w:rsidDel="0020622B">
          <w:delText>Work by</w:delText>
        </w:r>
      </w:del>
      <w:r w:rsidR="00AD03B6">
        <w:t xml:space="preserve"> </w:t>
      </w:r>
      <w:r w:rsidR="00AD03B6">
        <w:fldChar w:fldCharType="begin" w:fldLock="1"/>
      </w:r>
      <w:r w:rsidR="00AD03B6">
        <w:instrText>ADDIN CSL_CITATION { "citationItems" : [ { "id" : "ITEM-1", "itemData" : { "ISSN" : "2212-0963", "author" : [ { "dropping-particle" : "", "family" : "Rojas-Downing", "given" : "M Melissa", "non-dropping-particle" : "", "parse-names" : false, "suffix" : "" }, { "dropping-particle" : "", "family" : "Nejadhashemi", "given" : "A Pouyan", "non-dropping-particle" : "", "parse-names" : false, "suffix" : "" }, { "dropping-particle" : "", "family" : "Harrigan", "given" : "Timothy", "non-dropping-particle" : "", "parse-names" : false, "suffix" : "" }, { "dropping-particle" : "", "family" : "Woznicki", "given" : "Sean A", "non-dropping-particle" : "", "parse-names" : false, "suffix" : "" } ], "container-title" : "Climate Risk Management", "id" : "ITEM-1", "issued" : { "date-parts" : [ [ "2017" ] ] }, "publisher" : "Elsevier", "title" : "Climate change and livestock: impacts, adaptation, and mitigation", "type" : "article-journal" }, "uris" : [ "http://www.mendeley.com/documents/?uuid=d233f634-cbff-4e73-8cf8-a1990e1753cb" ] } ], "mendeley" : { "formattedCitation" : "(Rojas-Downing et al., 2017)", "manualFormatting" : "Rojas-Downing et al. (2017)", "plainTextFormattedCitation" : "(Rojas-Downing et al., 2017)", "previouslyFormattedCitation" : "(Rojas-Downing et al., 2017)" }, "properties" : { "noteIndex" : 0 }, "schema" : "https://github.com/citation-style-language/schema/raw/master/csl-citation.json" }</w:instrText>
      </w:r>
      <w:r w:rsidR="00AD03B6">
        <w:fldChar w:fldCharType="separate"/>
      </w:r>
      <w:r w:rsidR="00AD03B6">
        <w:rPr>
          <w:noProof/>
        </w:rPr>
        <w:t>Rojas-Downing et al.</w:t>
      </w:r>
      <w:r w:rsidR="00AD03B6" w:rsidRPr="00077502">
        <w:rPr>
          <w:noProof/>
        </w:rPr>
        <w:t xml:space="preserve"> </w:t>
      </w:r>
      <w:r w:rsidR="00AD03B6">
        <w:rPr>
          <w:noProof/>
        </w:rPr>
        <w:t>(</w:t>
      </w:r>
      <w:r w:rsidR="00AD03B6" w:rsidRPr="00077502">
        <w:rPr>
          <w:noProof/>
        </w:rPr>
        <w:t>2017)</w:t>
      </w:r>
      <w:r w:rsidR="00AD03B6">
        <w:fldChar w:fldCharType="end"/>
      </w:r>
      <w:r w:rsidR="00AD03B6">
        <w:t xml:space="preserve"> suggests c</w:t>
      </w:r>
      <w:r w:rsidR="00AD03B6" w:rsidRPr="00B92719">
        <w:t>rop and animal diversification are the most promising adaption measures</w:t>
      </w:r>
      <w:r w:rsidR="00F13B5A">
        <w:t xml:space="preserve"> for climate change</w:t>
      </w:r>
      <w:r w:rsidR="00AD03B6">
        <w:t xml:space="preserve"> and this </w:t>
      </w:r>
      <w:ins w:id="34" w:author="MORAN Dominic" w:date="2018-07-08T18:26:00Z">
        <w:r w:rsidR="00CD6E63">
          <w:t xml:space="preserve">suggested a role for </w:t>
        </w:r>
      </w:ins>
      <w:del w:id="35" w:author="MORAN Dominic" w:date="2018-07-08T18:26:00Z">
        <w:r w:rsidR="00AD03B6" w:rsidDel="00CD6E63">
          <w:delText>can b</w:delText>
        </w:r>
        <w:r w:rsidR="00AD03B6" w:rsidDel="0020622B">
          <w:delText>e mooted in the context of</w:delText>
        </w:r>
      </w:del>
      <w:r w:rsidR="00AD03B6">
        <w:t xml:space="preserve"> farm animal genetic resources (FAnGR) and plant genetic resources (PGR) for agriculture. </w:t>
      </w:r>
    </w:p>
    <w:p w14:paraId="3A3B0A01" w14:textId="77777777" w:rsidR="00AD03B6" w:rsidRDefault="00AD03B6" w:rsidP="00AD03B6"/>
    <w:p w14:paraId="05FB9B50" w14:textId="77777777" w:rsidR="00AD03B6" w:rsidRDefault="00AD03B6" w:rsidP="00AD03B6">
      <w:r>
        <w:rPr>
          <w:noProof/>
          <w:lang w:eastAsia="en-GB"/>
        </w:rPr>
        <w:drawing>
          <wp:inline distT="0" distB="0" distL="0" distR="0" wp14:anchorId="3AF2D8CF" wp14:editId="1174424A">
            <wp:extent cx="5105400" cy="2571750"/>
            <wp:effectExtent l="0" t="0" r="0" b="0"/>
            <wp:docPr id="9" name="Picture 9" descr="C:\Users\wwainwright\Desktop\Thesis\Thesis Writing\Tables and Figures\Figures\Agrobiodivers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ainwright\Desktop\Thesis\Thesis Writing\Tables and Figures\Figures\Agrobiodiversity2.gif"/>
                    <pic:cNvPicPr>
                      <a:picLocks noChangeAspect="1" noChangeArrowheads="1"/>
                    </pic:cNvPicPr>
                  </pic:nvPicPr>
                  <pic:blipFill rotWithShape="1">
                    <a:blip r:embed="rId8">
                      <a:extLst>
                        <a:ext uri="{28A0092B-C50C-407E-A947-70E740481C1C}">
                          <a14:useLocalDpi xmlns:a14="http://schemas.microsoft.com/office/drawing/2010/main" val="0"/>
                        </a:ext>
                      </a:extLst>
                    </a:blip>
                    <a:srcRect t="8579" r="2005" b="56520"/>
                    <a:stretch/>
                  </pic:blipFill>
                  <pic:spPr bwMode="auto">
                    <a:xfrm>
                      <a:off x="0" y="0"/>
                      <a:ext cx="5115016" cy="2576594"/>
                    </a:xfrm>
                    <a:prstGeom prst="rect">
                      <a:avLst/>
                    </a:prstGeom>
                    <a:noFill/>
                    <a:ln>
                      <a:noFill/>
                    </a:ln>
                    <a:extLst>
                      <a:ext uri="{53640926-AAD7-44D8-BBD7-CCE9431645EC}">
                        <a14:shadowObscured xmlns:a14="http://schemas.microsoft.com/office/drawing/2010/main"/>
                      </a:ext>
                    </a:extLst>
                  </pic:spPr>
                </pic:pic>
              </a:graphicData>
            </a:graphic>
          </wp:inline>
        </w:drawing>
      </w:r>
    </w:p>
    <w:p w14:paraId="20820276" w14:textId="77777777" w:rsidR="00AD03B6" w:rsidRPr="003821E7" w:rsidRDefault="00AD03B6" w:rsidP="00AD03B6">
      <w:pPr>
        <w:pStyle w:val="Caption"/>
      </w:pPr>
      <w:bookmarkStart w:id="36" w:name="_Toc517708856"/>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Pr>
          <w:b/>
          <w:noProof/>
        </w:rPr>
        <w:t>1</w:t>
      </w:r>
      <w:r w:rsidRPr="009278B0">
        <w:rPr>
          <w:b/>
        </w:rPr>
        <w:fldChar w:fldCharType="end"/>
      </w:r>
      <w:r w:rsidRPr="009278B0">
        <w:rPr>
          <w:b/>
        </w:rPr>
        <w:t>:</w:t>
      </w:r>
      <w:r>
        <w:t xml:space="preserve"> Biodiversity and agrobiodiversity </w:t>
      </w:r>
      <w:commentRangeStart w:id="37"/>
      <w:r>
        <w:t xml:space="preserve">are reliant on sustaining natural capital </w:t>
      </w:r>
      <w:commentRangeEnd w:id="37"/>
      <w:r w:rsidR="00CD6E63">
        <w:rPr>
          <w:rStyle w:val="CommentReference"/>
          <w:rFonts w:eastAsia="Times New Roman"/>
          <w:bCs w:val="0"/>
        </w:rPr>
        <w:commentReference w:id="37"/>
      </w:r>
      <w:r>
        <w:t>and agroecosystems. The various elements that comprise agrobiodiveristy are outlined.</w:t>
      </w:r>
      <w:r w:rsidRPr="009F0FF3">
        <w:t xml:space="preserve"> </w:t>
      </w:r>
      <w:r>
        <w:t xml:space="preserve"> Adapted from </w:t>
      </w:r>
      <w:r>
        <w:fldChar w:fldCharType="begin" w:fldLock="1"/>
      </w:r>
      <w:r>
        <w:instrText>ADDIN CSL_CITATION { "citationItems" : [ { "id" : "ITEM-1", "itemData" : { "author" : [ { "dropping-particle" : "", "family" : "FAO", "given" : "", "non-dropping-particle" : "", "parse-names" : false, "suffix" : "" } ], "id" : "ITEM-1", "issued" : { "date-parts" : [ [ "2004" ] ] }, "publisher-place" : "Rome, Italy", "title" : "Building on Gender, Agrobiodiversity and Local Knowledge. Fact sheet: What is agrobiodiversity?", "type" : "report" }, "uris" : [ "http://www.mendeley.com/documents/?uuid=193e36f4-fcc6-475f-b72a-7c6b7de2c287" ] } ], "mendeley" : { "formattedCitation" : "(FAO, 2004)", "manualFormatting" : "FAO (2004)", "plainTextFormattedCitation" : "(FAO, 2004)", "previouslyFormattedCitation" : "(FAO, 2004)" }, "properties" : { "noteIndex" : 0 }, "schema" : "https://github.com/citation-style-language/schema/raw/master/csl-citation.json" }</w:instrText>
      </w:r>
      <w:r>
        <w:fldChar w:fldCharType="separate"/>
      </w:r>
      <w:r>
        <w:rPr>
          <w:noProof/>
        </w:rPr>
        <w:t>FAO</w:t>
      </w:r>
      <w:r w:rsidRPr="003C0028">
        <w:rPr>
          <w:noProof/>
        </w:rPr>
        <w:t xml:space="preserve"> </w:t>
      </w:r>
      <w:r>
        <w:rPr>
          <w:noProof/>
        </w:rPr>
        <w:t>(</w:t>
      </w:r>
      <w:r w:rsidRPr="003C0028">
        <w:rPr>
          <w:noProof/>
        </w:rPr>
        <w:t>2004)</w:t>
      </w:r>
      <w:r>
        <w:fldChar w:fldCharType="end"/>
      </w:r>
      <w:r>
        <w:t>.</w:t>
      </w:r>
      <w:bookmarkEnd w:id="36"/>
    </w:p>
    <w:p w14:paraId="36A53DC3" w14:textId="77777777" w:rsidR="00AD03B6" w:rsidRDefault="00AD03B6" w:rsidP="00AD03B6">
      <w:r>
        <w:t xml:space="preserve">FAnGR can be defined as the </w:t>
      </w:r>
      <w:r w:rsidRPr="00DE5EDE">
        <w:t>avian and mammalian species</w:t>
      </w:r>
      <w:r>
        <w:t xml:space="preserve"> used for food production</w:t>
      </w:r>
      <w:ins w:id="38" w:author="MORAN Dominic" w:date="2018-07-08T18:35:00Z">
        <w:r w:rsidR="00CD6E63">
          <w:t>,</w:t>
        </w:r>
      </w:ins>
      <w:r>
        <w:t xml:space="preserve"> while PGR </w:t>
      </w:r>
      <w:r w:rsidRPr="006E68D8">
        <w:t>compris</w:t>
      </w:r>
      <w:r>
        <w:t>es</w:t>
      </w:r>
      <w:r w:rsidRPr="006E68D8">
        <w:t xml:space="preserve"> </w:t>
      </w:r>
      <w:r>
        <w:t>cultivars</w:t>
      </w:r>
      <w:r w:rsidRPr="006E68D8">
        <w:t xml:space="preserve"> and </w:t>
      </w:r>
      <w:r>
        <w:t xml:space="preserve">their wild relatives </w:t>
      </w:r>
      <w:r>
        <w:fldChar w:fldCharType="begin" w:fldLock="1"/>
      </w:r>
      <w:r>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"plainTextFormattedCitation" : "(FAO, 2015b)", "previouslyFormattedCitation" : "(FAO, 2015b)" }, "properties" : { "noteIndex" : 0 }, "schema" : "https://github.com/citation-style-language/schema/raw/master/csl-citation.json" }</w:instrText>
      </w:r>
      <w:r>
        <w:fldChar w:fldCharType="separate"/>
      </w:r>
      <w:r w:rsidRPr="00B05FE0">
        <w:rPr>
          <w:noProof/>
        </w:rPr>
        <w:t>(FAO, 2015b)</w:t>
      </w:r>
      <w:r>
        <w:fldChar w:fldCharType="end"/>
      </w:r>
      <w:r>
        <w:t xml:space="preserve">. Both facets of diversity are undersupplied and this </w:t>
      </w:r>
      <w:proofErr w:type="gramStart"/>
      <w:r>
        <w:t>can be appreciated</w:t>
      </w:r>
      <w:proofErr w:type="gramEnd"/>
      <w:r>
        <w:t xml:space="preserve"> </w:t>
      </w:r>
      <w:ins w:id="39" w:author="MORAN Dominic" w:date="2018-07-08T18:35:00Z">
        <w:r w:rsidR="00CD6E63">
          <w:t>with reference to</w:t>
        </w:r>
      </w:ins>
      <w:del w:id="40" w:author="MORAN Dominic" w:date="2018-07-08T18:35:00Z">
        <w:r w:rsidDel="00CD6E63">
          <w:delText>via</w:delText>
        </w:r>
      </w:del>
      <w:r>
        <w:t xml:space="preserve"> the economic conceptual framework</w:t>
      </w:r>
      <w:r w:rsidR="00F13B5A">
        <w:t xml:space="preserve"> that suggests</w:t>
      </w:r>
      <w:r>
        <w:t xml:space="preserve"> diversity is a public good</w:t>
      </w:r>
      <w:ins w:id="41" w:author="MORAN Dominic" w:date="2018-07-08T18:36:00Z">
        <w:r w:rsidR="00CD6E63">
          <w:t xml:space="preserve"> whose value is</w:t>
        </w:r>
      </w:ins>
      <w:r>
        <w:t xml:space="preserve"> not captured by markets</w:t>
      </w:r>
      <w:ins w:id="42" w:author="MORAN Dominic" w:date="2018-07-08T18:36:00Z">
        <w:r w:rsidR="00690FF6">
          <w:t xml:space="preserve">.  </w:t>
        </w:r>
      </w:ins>
      <w:r>
        <w:t xml:space="preserve"> </w:t>
      </w:r>
      <w:ins w:id="43" w:author="MORAN Dominic" w:date="2018-07-08T18:36:00Z">
        <w:r w:rsidR="00690FF6">
          <w:t xml:space="preserve">As such this element can </w:t>
        </w:r>
      </w:ins>
      <w:del w:id="44" w:author="MORAN Dominic" w:date="2018-07-08T18:36:00Z">
        <w:r w:rsidDel="00690FF6">
          <w:delText>because it</w:delText>
        </w:r>
      </w:del>
      <w:r>
        <w:t xml:space="preserve"> lack</w:t>
      </w:r>
      <w:del w:id="45" w:author="MORAN Dominic" w:date="2018-07-08T18:36:00Z">
        <w:r w:rsidDel="00690FF6">
          <w:delText>s</w:delText>
        </w:r>
      </w:del>
      <w:r>
        <w:t xml:space="preserve"> an explicit value</w:t>
      </w:r>
      <w:ins w:id="46" w:author="MORAN Dominic" w:date="2018-07-08T18:37:00Z">
        <w:r w:rsidR="00690FF6">
          <w:t xml:space="preserve"> for providers</w:t>
        </w:r>
      </w:ins>
      <w:r>
        <w:t xml:space="preserve"> </w:t>
      </w:r>
      <w:r>
        <w:fldChar w:fldCharType="begin" w:fldLock="1"/>
      </w:r>
      <w:r>
        <w:instrText>ADDIN CSL_CITATION { "citationItems" : [ { "id" : "ITEM-1", "itemData" : { "ISBN" : "1853831956", "author" : [ { "dropping-particle" : "", "family" : "Pearce", "given" : "David William", "non-dropping-particle" : "", "parse-names" : false, "suffix" : "" }, { "dropping-particle" : "", "family" : "Moran", "given" : "Dominic", "non-dropping-particle" : "", "parse-names" : false, "suffix" : "" } ], "id" : "ITEM-1", "issued" : { "date-parts" : [ [ "1994" ] ] }, "publisher" : "Earthscan", "title" : "The economic value of biodiversity", "type" : "book" }, "uris" : [ "http://www.mendeley.com/documents/?uuid=f58b13db-7eea-462b-835a-df284615f824" ] } ], "mendeley" : { "formattedCitation" : "(Pearce and Moran, 1994)", "plainTextFormattedCitation" : "(Pearce and Moran, 1994)", "previouslyFormattedCitation" : "(Pearce and Moran, 1994)" }, "properties" : { "noteIndex" : 0 }, "schema" : "https://github.com/citation-style-language/schema/raw/master/csl-citation.json" }</w:instrText>
      </w:r>
      <w:r>
        <w:fldChar w:fldCharType="separate"/>
      </w:r>
      <w:r w:rsidRPr="007D6E6D">
        <w:rPr>
          <w:noProof/>
        </w:rPr>
        <w:t>(Pearce and Moran, 1994)</w:t>
      </w:r>
      <w:r>
        <w:fldChar w:fldCharType="end"/>
      </w:r>
      <w:r>
        <w:t xml:space="preserve">.  </w:t>
      </w:r>
      <w:r w:rsidR="0006766D">
        <w:t>Diversity</w:t>
      </w:r>
      <w:r>
        <w:t xml:space="preserve"> is </w:t>
      </w:r>
      <w:r w:rsidR="00157287">
        <w:t xml:space="preserve">therefore </w:t>
      </w:r>
      <w:r>
        <w:t xml:space="preserve">not </w:t>
      </w:r>
      <w:r w:rsidR="00F13B5A">
        <w:t>considered</w:t>
      </w:r>
      <w:r>
        <w:t xml:space="preserve"> in the cost of food production and </w:t>
      </w:r>
      <w:r w:rsidR="00157287">
        <w:t>this leads to undersupply</w:t>
      </w:r>
      <w:r w:rsidR="00CE1711">
        <w:t xml:space="preserve"> as farmers ‘disinvest’ in </w:t>
      </w:r>
      <w:r w:rsidR="00B64201">
        <w:t>pursuit of profit</w:t>
      </w:r>
      <w:r>
        <w:t xml:space="preserve"> </w:t>
      </w:r>
      <w:r>
        <w:fldChar w:fldCharType="begin" w:fldLock="1"/>
      </w:r>
      <w:r w:rsidR="00E37DD3">
        <w:instrText>ADDIN CSL_CITATION { "citationItems" : [ { "id" : "ITEM-1", "itemData" : { "author" : [ { "dropping-particle" : "", "family" : "Sustainable Food Trust", "given" : "", "non-dropping-particle" : "", "parse-names" : false, "suffix" : "" } ], "id" : "ITEM-1", "issued" : { "date-parts" : [ [ "2017" ] ] }, "title" : "The hidden cost of UK food. November 2017.", "type" : "report" }, "uris" : [ "http://www.mendeley.com/documents/?uuid=ec979e5a-dd41-4202-b37f-827b1d4543b4" ] }, { "id" : "ITEM-2", "itemData" : { "ISSN" : "0167-8809", "author" : [ { "dropping-particle" : "", "family" : "Pascual", "given" : "Unai", "non-dropping-particle" : "", "parse-names" : false, "suffix" : "" }, { "dropping-particle" : "", "family" : "Perrings", "given" : "Charles", "non-dropping-particle" : "", "parse-names" : false, "suffix" : "" } ], "container-title" : "Agriculture, Ecosystems &amp; Environment", "id" : "ITEM-2", "issue" : "3", "issued" : { "date-parts" : [ [ "2007" ] ] }, "page" : "256-268", "publisher" : "Elsevier", "title" : "Developing incentives and economic mechanisms for in situ biodiversity conservation in agricultural landscapes", "type" : "article-journal", "volume" : "121" }, "uris" : [ "http://www.mendeley.com/documents/?uuid=f38e9bd3-1ac0-4936-ab91-9c8fd3456843" ] } ], "mendeley" : { "formattedCitation" : "(Pascual and Perrings, 2007; Sustainable Food Trust, 2017)", "plainTextFormattedCitation" : "(Pascual and Perrings, 2007; Sustainable Food Trust, 2017)", "previouslyFormattedCitation" : "(Pascual and Perrings, 2007; Sustainable Food Trust, 2017)" }, "properties" : { "noteIndex" : 0 }, "schema" : "https://github.com/citation-style-language/schema/raw/master/csl-citation.json" }</w:instrText>
      </w:r>
      <w:r>
        <w:fldChar w:fldCharType="separate"/>
      </w:r>
      <w:r w:rsidR="00CE1711" w:rsidRPr="00CE1711">
        <w:rPr>
          <w:noProof/>
        </w:rPr>
        <w:t>(Pascual and Perrings, 2007; Sustainable Food Trust, 2017)</w:t>
      </w:r>
      <w:r>
        <w:fldChar w:fldCharType="end"/>
      </w:r>
      <w:r>
        <w:t xml:space="preserve">. The resulting market </w:t>
      </w:r>
      <w:r>
        <w:lastRenderedPageBreak/>
        <w:t>failure has homogenised production landscapes worldwide and corrective measures are necessary to supply more diversity through policies that govern food production and biological resource use</w:t>
      </w:r>
      <w:r w:rsidR="0006766D">
        <w:t xml:space="preserve"> </w:t>
      </w:r>
      <w:r w:rsidR="0006766D">
        <w:fldChar w:fldCharType="begin" w:fldLock="1"/>
      </w:r>
      <w:r w:rsidR="0006766D">
        <w:instrText>ADDIN CSL_CITATION { "citationItems" : [ { "id" : "ITEM-1", "itemData" : { "author" : [ { "dropping-particle" : "", "family" : "IPES-Food", "given" : "", "non-dropping-particle" : "", "parse-names" : false, "suffix" : "" } ], "id" : "ITEM-1",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"(IPES-Food, 2016)", "plainTextFormattedCitation" : "(IPES-Food, 2016)", "previouslyFormattedCitation" : "(IPES-Food, 2016)" }, "properties" : { "noteIndex" : 0 }, "schema" : "https://github.com/citation-style-language/schema/raw/master/csl-citation.json" }</w:instrText>
      </w:r>
      <w:r w:rsidR="0006766D">
        <w:fldChar w:fldCharType="separate"/>
      </w:r>
      <w:r w:rsidR="0006766D" w:rsidRPr="00D56F1E">
        <w:rPr>
          <w:noProof/>
        </w:rPr>
        <w:t>(IPES-Food, 2016)</w:t>
      </w:r>
      <w:r w:rsidR="0006766D">
        <w:fldChar w:fldCharType="end"/>
      </w:r>
      <w:r>
        <w:t xml:space="preserve">. </w:t>
      </w:r>
    </w:p>
    <w:p w14:paraId="7C3F33F5" w14:textId="12D9CBD9" w:rsidR="00AD03B6" w:rsidRDefault="00AD03B6" w:rsidP="00AD03B6">
      <w:r>
        <w:t xml:space="preserve"> </w:t>
      </w:r>
      <w:del w:id="47" w:author="MORAN Dominic" w:date="2018-07-08T18:50:00Z">
        <w:r w:rsidDel="002C7FE5">
          <w:delText xml:space="preserve"> </w:delText>
        </w:r>
      </w:del>
    </w:p>
    <w:p w14:paraId="1FB94135" w14:textId="0538D3EA" w:rsidR="00AD03B6" w:rsidRDefault="00AD03B6" w:rsidP="00AD03B6">
      <w:r>
        <w:t>The need to conserve genetic resources for agriculture has been formally recognized by the Convention on Biological Diversity (</w:t>
      </w:r>
      <w:r w:rsidRPr="00A25DA0">
        <w:t>C</w:t>
      </w:r>
      <w:r>
        <w:t xml:space="preserve">BD) Aichi Biodiversity Targets </w:t>
      </w:r>
      <w:r>
        <w:fldChar w:fldCharType="begin" w:fldLock="1"/>
      </w:r>
      <w:r>
        <w:instrText>ADDIN CSL_CITATION { "citationItems" : [ { "id" : "ITEM-1", "itemData" : { "author" : [ { "dropping-particle" : "", "family" : "CBD", "given" : "", "non-dropping-particle" : "", "parse-names" : false, "suffix" : "" } ], "id" : "ITEM-1", "issued" : { "date-parts" : [ [ "2013" ] ] }, "title" : "Quick guides to the Aichi Biodiversity Targets", "type" : "report" }, "uris" : [ "http://www.mendeley.com/documents/?uuid=99ae72e4-7edf-4d54-bedf-0b5020a7c327" ] } ], "mendeley" : { "formattedCitation" : "(CBD, 2013)", "plainTextFormattedCitation" : "(CBD, 2013)", "previouslyFormattedCitation" : "(CBD, 2013)" }, "properties" : { "noteIndex" : 0 }, "schema" : "https://github.com/citation-style-language/schema/raw/master/csl-citation.json" }</w:instrText>
      </w:r>
      <w:r>
        <w:fldChar w:fldCharType="separate"/>
      </w:r>
      <w:r w:rsidRPr="00C626BB">
        <w:rPr>
          <w:noProof/>
        </w:rPr>
        <w:t>(CBD, 2013)</w:t>
      </w:r>
      <w:r>
        <w:fldChar w:fldCharType="end"/>
      </w:r>
      <w:r>
        <w:t xml:space="preserve"> and various international declarations</w:t>
      </w:r>
      <w:r>
        <w:rPr>
          <w:rStyle w:val="FootnoteReference"/>
        </w:rPr>
        <w:footnoteReference w:id="1"/>
      </w:r>
      <w:r>
        <w:t xml:space="preserve">. Recent work by </w:t>
      </w:r>
      <w:r w:rsidRPr="00855160">
        <w:t xml:space="preserve">The Economics of </w:t>
      </w:r>
      <w:r>
        <w:t xml:space="preserve">Ecosystems and Biodiversity for </w:t>
      </w:r>
      <w:r w:rsidRPr="00855160">
        <w:t>Agriculture and Food (</w:t>
      </w:r>
      <w:proofErr w:type="spellStart"/>
      <w:r w:rsidRPr="00855160">
        <w:t>TEEBAgriFood</w:t>
      </w:r>
      <w:proofErr w:type="spellEnd"/>
      <w:r w:rsidRPr="00855160">
        <w:t>)</w:t>
      </w:r>
      <w:r>
        <w:t xml:space="preserve"> has stressed the importance of valuing natural capital in agroecosystems</w:t>
      </w:r>
      <w:ins w:id="48" w:author="MORAN Dominic" w:date="2018-07-08T18:44:00Z">
        <w:r w:rsidR="007D3730">
          <w:t>,</w:t>
        </w:r>
      </w:ins>
      <w:r w:rsidR="00B64201">
        <w:t xml:space="preserve"> and the need to invest in agro</w:t>
      </w:r>
      <w:r>
        <w:t xml:space="preserve">biodiversity for future food security </w:t>
      </w:r>
      <w:r>
        <w:fldChar w:fldCharType="begin" w:fldLock="1"/>
      </w:r>
      <w:r>
        <w:instrText>ADDIN CSL_CITATION { "citationItems" : [ { "id" : "ITEM-1", "itemData" : { "author" : [ { "dropping-particle" : "", "family" : "TEEB", "given" : "", "non-dropping-particle" : "", "parse-names" : false, "suffix" : "" } ], "id" : "ITEM-1", "issued" : { "date-parts" : [ [ "2018" ] ] }, "publisher-place" : "Geneva:", "title" : "Measuring what matters in agriculture and food systems: a synthesis of the results and recommendations of TEEB for Agriculture and Food\u2019s Scientific and Economic Foundations report. Economic Foundations Report", "type" : "report" }, "uris" : [ "http://www.mendeley.com/documents/?uuid=a040d7fc-20df-4fd9-b2c7-c2cf76badee4" ] } ], "mendeley" : { "formattedCitation" : "(TEEB, 2018)", "plainTextFormattedCitation" : "(TEEB, 2018)", "previouslyFormattedCitation" : "(TEEB, 2018)" }, "properties" : { "noteIndex" : 0 }, "schema" : "https://github.com/citation-style-language/schema/raw/master/csl-citation.json" }</w:instrText>
      </w:r>
      <w:r>
        <w:fldChar w:fldCharType="separate"/>
      </w:r>
      <w:r w:rsidRPr="001B47F6">
        <w:rPr>
          <w:noProof/>
        </w:rPr>
        <w:t>(TEEB, 2018)</w:t>
      </w:r>
      <w:r>
        <w:fldChar w:fldCharType="end"/>
      </w:r>
      <w:r>
        <w:t xml:space="preserve">. </w:t>
      </w:r>
      <w:ins w:id="49" w:author="MORAN Dominic" w:date="2018-07-08T18:44:00Z">
        <w:r w:rsidR="007D3730">
          <w:t xml:space="preserve">This is further stressed by </w:t>
        </w:r>
      </w:ins>
      <w:r>
        <w:t xml:space="preserve">The </w:t>
      </w:r>
      <w:r w:rsidRPr="00687B72">
        <w:t>Intergovernmental Science-Policy Platform on Biodiversity and Ecosystem Services</w:t>
      </w:r>
      <w:r>
        <w:t xml:space="preserve"> </w:t>
      </w:r>
      <w:r>
        <w:fldChar w:fldCharType="begin" w:fldLock="1"/>
      </w:r>
      <w:r>
        <w:instrText>ADDIN CSL_CITATION { "citationItems" : [ { "id" : "ITEM-1", "itemData" : { "author" : [ { "dropping-particle" : "", "family" : "IPBES", "given" : "", "non-dropping-particle" : "", "parse-names" : false, "suffix" : "" } ], "id" : "ITEM-1", "issued" : { "date-parts" : [ [ "2018" ] ] }, "publisher-place" : "IPBES secretariat, Bonn, Germany.", "title" : "Summary for policymakers of the thematic assessment report on land degradation and restoration of the Intergovernmental Science-Policy Platform on Biodiversity and Ecosystem Services.", "type" : "report" }, "uris" : [ "http://www.mendeley.com/documents/?uuid=c173c11b-1fd6-45ab-89b0-c4084c858854" ] } ], "mendeley" : { "formattedCitation" : "(IPBES, 2018)", "plainTextFormattedCitation" : "(IPBES, 2018)", "previouslyFormattedCitation" : "(IPBES, 2018)" }, "properties" : { "noteIndex" : 0 }, "schema" : "https://github.com/citation-style-language/schema/raw/master/csl-citation.json" }</w:instrText>
      </w:r>
      <w:r>
        <w:fldChar w:fldCharType="separate"/>
      </w:r>
      <w:r w:rsidRPr="00687B72">
        <w:rPr>
          <w:noProof/>
        </w:rPr>
        <w:t>(IPBES, 2018)</w:t>
      </w:r>
      <w:r>
        <w:fldChar w:fldCharType="end"/>
      </w:r>
      <w:ins w:id="50" w:author="MORAN Dominic" w:date="2018-07-08T18:44:00Z">
        <w:r w:rsidR="007D3730">
          <w:t>, which</w:t>
        </w:r>
      </w:ins>
      <w:del w:id="51" w:author="MORAN Dominic" w:date="2018-07-08T18:44:00Z">
        <w:r w:rsidRPr="00687B72" w:rsidDel="007D3730">
          <w:delText xml:space="preserve"> </w:delText>
        </w:r>
        <w:r w:rsidDel="007D3730">
          <w:delText>further stresses this need and</w:delText>
        </w:r>
      </w:del>
      <w:r>
        <w:t xml:space="preserve"> suggests such investments make sound economic sense, i.e. the benefits generally </w:t>
      </w:r>
      <w:del w:id="52" w:author="MORAN Dominic" w:date="2018-07-08T18:44:00Z">
        <w:r w:rsidDel="007D3730">
          <w:delText>far</w:delText>
        </w:r>
      </w:del>
      <w:r>
        <w:t xml:space="preserve"> outweigh the costs. </w:t>
      </w:r>
    </w:p>
    <w:p w14:paraId="210743D4" w14:textId="77777777" w:rsidR="00AD03B6" w:rsidRDefault="00AD03B6" w:rsidP="00AD03B6"/>
    <w:p w14:paraId="2EC1F0FC" w14:textId="256C7051" w:rsidR="00AD03B6" w:rsidRDefault="00AD03B6" w:rsidP="00AD03B6">
      <w:proofErr w:type="gramStart"/>
      <w:r>
        <w:t>But</w:t>
      </w:r>
      <w:proofErr w:type="gramEnd"/>
      <w:r>
        <w:t xml:space="preserve"> while much work has explored the costs and benefits of preserving </w:t>
      </w:r>
      <w:commentRangeStart w:id="53"/>
      <w:r>
        <w:t xml:space="preserve">“naturally occurring” </w:t>
      </w:r>
      <w:commentRangeEnd w:id="53"/>
      <w:r w:rsidR="002C7FE5">
        <w:rPr>
          <w:rStyle w:val="CommentReference"/>
        </w:rPr>
        <w:commentReference w:id="53"/>
      </w:r>
      <w:r>
        <w:t xml:space="preserve">biodiversity, much less has focused on the supply and demand side aspects of agrobiodiversity. Work by </w:t>
      </w:r>
      <w:r>
        <w:fldChar w:fldCharType="begin" w:fldLock="1"/>
      </w:r>
      <w:r>
        <w:instrText>ADDIN CSL_CITATION { "citationItems" : [ { "id" : "ITEM-1", "itemData" : { "URL" : "https://www.bioversityinternational.org/pacs-related-publications/", "accessed" : { "date-parts" : [ [ "2018", "6", "23" ] ] }, "author" : [ { "dropping-particle" : "", "family" : "Bioversity International", "given" : "", "non-dropping-particle" : "", "parse-names" : false, "suffix" : "" } ], "id" : "ITEM-1", "issued" : { "date-parts" : [ [ "2018" ] ] }, "title" : "Payments for agrobiodiversity conservation services - related publications.", "type" : "webpage" }, "uris" : [ "http://www.mendeley.com/documents/?uuid=d364f455-d0f9-432c-93f4-750ef74d2281" ] } ], "mendeley" : { "formattedCitation" : "(Bioversity International, 2018)", "manualFormatting" : "Bioversity International (2018)", "plainTextFormattedCitation" : "(Bioversity International, 2018)", "previouslyFormattedCitation" : "(Bioversity International, 2018)" }, "properties" : { "noteIndex" : 0 }, "schema" : "https://github.com/citation-style-language/schema/raw/master/csl-citation.json" }</w:instrText>
      </w:r>
      <w:r>
        <w:fldChar w:fldCharType="separate"/>
      </w:r>
      <w:r>
        <w:rPr>
          <w:noProof/>
        </w:rPr>
        <w:t>Bioversity International</w:t>
      </w:r>
      <w:r w:rsidRPr="009443C0">
        <w:rPr>
          <w:noProof/>
        </w:rPr>
        <w:t xml:space="preserve"> </w:t>
      </w:r>
      <w:r>
        <w:rPr>
          <w:noProof/>
        </w:rPr>
        <w:t>(</w:t>
      </w:r>
      <w:r w:rsidRPr="009443C0">
        <w:rPr>
          <w:noProof/>
        </w:rPr>
        <w:t>2018)</w:t>
      </w:r>
      <w:r>
        <w:fldChar w:fldCharType="end"/>
      </w:r>
      <w:r>
        <w:t xml:space="preserve"> has begun to offer insights by exploring the use of payments for agrobiodiversity conservation services (PACS) for the delivery of agrobiodiveristy from private land via incentives </w:t>
      </w:r>
      <w:r>
        <w:fldChar w:fldCharType="begin" w:fldLock="1"/>
      </w:r>
      <w: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"id" : "ITEM-2", "itemData" : { "ISSN" : "0921-8009", "author" : [ { "dropping-particle" : "V", "family" : "Krishna", "given" : "Vijesh", "non-dropping-particle" : "", "parse-names" : false, "suffix" : "" }, { "dropping-particle" : "", "family" : "Drucker", "given" : "Adam G", "non-dropping-particle" : "", "parse-names" : false, "suffix" : "" }, { "dropping-particle" : "", "family" : "Pascual", "given" : "Unai", "non-dropping-particle" : "", "parse-names" : false, "suffix" : "" }, { "dropping-particle" : "", "family" : "Raghu", "given" : "Prabhakaran T", "non-dropping-particle" : "", "parse-names" : false, "suffix" : "" }, { "dropping-particle" : "", "family" : "King", "given" : "E D Israel Oliver", "non-dropping-particle" : "", "parse-names" : false, "suffix" : "" } ], "container-title" : "Ecological Economics", "id" : "ITEM-2", "issued" : { "date-parts" : [ [ "2013" ] ] }, "page" : "110-123", "publisher" : "Elsevier", "title" : "Estimating compensation payments for on-farm conservation of agricultural biodiversity in developing countries", "type" : "article-journal", "volume" : "87" }, "uris" : [ "http://www.mendeley.com/documents/?uuid=76125e5e-b136-4483-a0cf-6ee4a7c7ad06" ] }, { "id" : "ITEM-3",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"ITEM-3",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"ITEM-4", "itemData" : { "ISSN" : "1469-4387",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"Environmental Conservation", "id" : "ITEM-4", "issue" : "04", "issued" : { "date-parts" : [ [ "2011" ] ] }, "page" : "417-425", "publisher" : "Cambridge Univ Press", "title" : "Cost-effectiveness targeting under multiple conservation goals and equity considerations in the Andes", "type" : "article-journal", "volume" : "38" }, "uris" : [ "http://www.mendeley.com/documents/?uuid=57489d43-4348-47ab-8319-09f1a2a114f0" ] } ], "mendeley" : { "formattedCitation" : "(Narloch et al., 2011, 2013; Pascual et al., 2011; Krishna et al., 2013)", "manualFormatting" : "(e.g. Narloch et al., 2011, 2013; Pascual et al., 2011; Krishna et al., 2013)", "plainTextFormattedCitation" : "(Narloch et al., 2011, 2013; Pascual et al., 2011; Krishna et al., 2013)", "previouslyFormattedCitation" : "(Narloch et al., 2011, 2013; Pascual et al., 2011; Krishna et al., 2013)" }, "properties" : { "noteIndex" : 0 }, "schema" : "https://github.com/citation-style-language/schema/raw/master/csl-citation.json" }</w:instrText>
      </w:r>
      <w:r>
        <w:fldChar w:fldCharType="separate"/>
      </w:r>
      <w:r w:rsidRPr="00D552A6">
        <w:rPr>
          <w:noProof/>
        </w:rPr>
        <w:t>(</w:t>
      </w:r>
      <w:r>
        <w:rPr>
          <w:noProof/>
        </w:rPr>
        <w:t xml:space="preserve">e.g. </w:t>
      </w:r>
      <w:r w:rsidRPr="00D552A6">
        <w:rPr>
          <w:noProof/>
        </w:rPr>
        <w:t>Narloch et al., 2011, 2013; Pascual et al., 2011; Krishna et al., 2013)</w:t>
      </w:r>
      <w:r>
        <w:fldChar w:fldCharType="end"/>
      </w:r>
      <w:r>
        <w:t>. The thesis develops this agenda further by focusing on a key literature gap: how to improve the design</w:t>
      </w:r>
      <w:r w:rsidR="00157287">
        <w:t xml:space="preserve"> </w:t>
      </w:r>
      <w:r>
        <w:t xml:space="preserve">of </w:t>
      </w:r>
      <w:r w:rsidR="00D958CE">
        <w:t xml:space="preserve">agrobiodiveristy </w:t>
      </w:r>
      <w:r>
        <w:t xml:space="preserve">incentive schemes for </w:t>
      </w:r>
      <w:r w:rsidR="00157287">
        <w:t xml:space="preserve">better </w:t>
      </w:r>
      <w:r>
        <w:t>conservation</w:t>
      </w:r>
      <w:r w:rsidR="00157287">
        <w:t xml:space="preserve"> outcomes</w:t>
      </w:r>
      <w:r>
        <w:t xml:space="preserve">. </w:t>
      </w:r>
    </w:p>
    <w:p w14:paraId="6146CCA3" w14:textId="77777777" w:rsidR="00AD03B6" w:rsidRDefault="00AD03B6" w:rsidP="00AD03B6">
      <w:pPr>
        <w:pStyle w:val="Heading2"/>
        <w:keepLines w:val="0"/>
        <w:numPr>
          <w:ilvl w:val="1"/>
          <w:numId w:val="3"/>
        </w:numPr>
        <w:tabs>
          <w:tab w:val="left" w:pos="624"/>
        </w:tabs>
        <w:spacing w:before="300" w:after="120"/>
      </w:pPr>
      <w:bookmarkStart w:id="54" w:name="_Toc517708937"/>
      <w:r>
        <w:t>Economic incentives to supply more diversity</w:t>
      </w:r>
      <w:bookmarkEnd w:id="54"/>
    </w:p>
    <w:p w14:paraId="742561ED" w14:textId="77777777" w:rsidR="00AD03B6" w:rsidRPr="00F9425D" w:rsidRDefault="00AD03B6" w:rsidP="00AD03B6">
      <w:pPr>
        <w:pStyle w:val="Firstparagraph"/>
      </w:pPr>
    </w:p>
    <w:p w14:paraId="592AC3B2" w14:textId="273D2866" w:rsidR="00AD03B6" w:rsidRDefault="00AD03B6" w:rsidP="00AD03B6">
      <w:r>
        <w:t xml:space="preserve">Economic incentives can address market failures through a range of policy tools including regulation, taxation, certification, and subsides. </w:t>
      </w:r>
      <w:r w:rsidR="00F13B5A">
        <w:t>Incentives</w:t>
      </w:r>
      <w:r>
        <w:t xml:space="preserve"> work by influencing the behaviours of actors and firms through the alteration of market signals</w:t>
      </w:r>
      <w:ins w:id="55" w:author="MORAN Dominic" w:date="2018-07-08T18:51:00Z">
        <w:r w:rsidR="002C7FE5">
          <w:t>,</w:t>
        </w:r>
      </w:ins>
      <w:r w:rsidR="00F13B5A">
        <w:t xml:space="preserve"> and</w:t>
      </w:r>
      <w:r w:rsidRPr="008628D7">
        <w:t xml:space="preserve"> </w:t>
      </w:r>
      <w:r w:rsidR="00F13B5A">
        <w:t xml:space="preserve">have </w:t>
      </w:r>
      <w:r>
        <w:t>become an increasingly popular way to address a range of environmental problems, including biodiversity loss</w:t>
      </w:r>
      <w:r w:rsidR="00F13B5A">
        <w:t xml:space="preserve"> </w:t>
      </w:r>
      <w:r w:rsidR="00F13B5A" w:rsidRPr="008628D7">
        <w:t xml:space="preserve"> </w:t>
      </w:r>
      <w:r w:rsidR="00F13B5A">
        <w:fldChar w:fldCharType="begin" w:fldLock="1"/>
      </w:r>
      <w:r w:rsidR="00F13B5A">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"plainTextFormattedCitation" : "(Tietenberg and Lewis, 2018)", "previouslyFormattedCitation" : "(Tietenberg and Lewis, 2018)" }, "properties" : { "noteIndex" : 0 }, "schema" : "https://github.com/citation-style-language/schema/raw/master/csl-citation.json" }</w:instrText>
      </w:r>
      <w:r w:rsidR="00F13B5A">
        <w:fldChar w:fldCharType="separate"/>
      </w:r>
      <w:r w:rsidR="00F13B5A" w:rsidRPr="001B7C22">
        <w:rPr>
          <w:noProof/>
        </w:rPr>
        <w:t>(Tietenberg and Lewis, 2018)</w:t>
      </w:r>
      <w:r w:rsidR="00F13B5A">
        <w:fldChar w:fldCharType="end"/>
      </w:r>
      <w:r w:rsidR="00F13B5A">
        <w:t>.</w:t>
      </w:r>
      <w:r>
        <w:t xml:space="preserve"> </w:t>
      </w:r>
      <w:ins w:id="56" w:author="MORAN Dominic" w:date="2018-07-08T18:52:00Z">
        <w:r w:rsidR="002C7FE5">
          <w:t>Market-based i</w:t>
        </w:r>
      </w:ins>
      <w:del w:id="57" w:author="MORAN Dominic" w:date="2018-07-08T18:52:00Z">
        <w:r w:rsidR="00F13B5A" w:rsidDel="002C7FE5">
          <w:delText>I</w:delText>
        </w:r>
      </w:del>
      <w:r w:rsidR="00F13B5A">
        <w:t>ncentives are</w:t>
      </w:r>
      <w:r>
        <w:t xml:space="preserve"> </w:t>
      </w:r>
      <w:ins w:id="58" w:author="MORAN Dominic" w:date="2018-07-08T18:52:00Z">
        <w:r w:rsidR="002C7FE5">
          <w:t xml:space="preserve">preferred </w:t>
        </w:r>
      </w:ins>
      <w:del w:id="59" w:author="MORAN Dominic" w:date="2018-07-08T18:52:00Z">
        <w:r w:rsidDel="002C7FE5">
          <w:delText>promoted</w:delText>
        </w:r>
      </w:del>
      <w:r>
        <w:t xml:space="preserve"> because they offer more flexibility than ‘command and control’ policies that typically require firms to adhere to minimum standards or regulations </w:t>
      </w:r>
      <w:r>
        <w:fldChar w:fldCharType="begin" w:fldLock="1"/>
      </w:r>
      <w: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fldChar w:fldCharType="separate"/>
      </w:r>
      <w:r w:rsidRPr="008E347B">
        <w:rPr>
          <w:noProof/>
        </w:rPr>
        <w:t>(de Vries and Hanley, 2016)</w:t>
      </w:r>
      <w:r>
        <w:fldChar w:fldCharType="end"/>
      </w:r>
      <w:r>
        <w:t xml:space="preserve">. </w:t>
      </w:r>
      <w:ins w:id="60" w:author="MORAN Dominic" w:date="2018-07-08T18:52:00Z">
        <w:r w:rsidR="002C7FE5">
          <w:t xml:space="preserve"> These tend to be more costly ways of insuring compliance with environmental </w:t>
        </w:r>
        <w:commentRangeStart w:id="61"/>
        <w:r w:rsidR="002C7FE5">
          <w:t>objectives</w:t>
        </w:r>
      </w:ins>
      <w:commentRangeEnd w:id="61"/>
      <w:ins w:id="62" w:author="MORAN Dominic" w:date="2018-07-08T18:53:00Z">
        <w:r w:rsidR="002C7FE5">
          <w:rPr>
            <w:rStyle w:val="CommentReference"/>
          </w:rPr>
          <w:commentReference w:id="61"/>
        </w:r>
      </w:ins>
      <w:ins w:id="63" w:author="MORAN Dominic" w:date="2018-07-08T18:52:00Z">
        <w:r w:rsidR="002C7FE5">
          <w:t>.</w:t>
        </w:r>
      </w:ins>
    </w:p>
    <w:p w14:paraId="58A27494" w14:textId="77777777" w:rsidR="00AD03B6" w:rsidRDefault="00AD03B6" w:rsidP="00AD03B6"/>
    <w:p w14:paraId="6B5F47B3" w14:textId="7C7B674B" w:rsidR="00AD03B6" w:rsidRDefault="002C7FE5" w:rsidP="00AD03B6">
      <w:ins w:id="64" w:author="MORAN Dominic" w:date="2018-07-08T18:53:00Z">
        <w:r>
          <w:t xml:space="preserve">The advantages of market-based approaches extend to </w:t>
        </w:r>
      </w:ins>
      <w:del w:id="65" w:author="MORAN Dominic" w:date="2018-07-08T18:54:00Z">
        <w:r w:rsidR="00AD03B6" w:rsidDel="002C7FE5">
          <w:delText xml:space="preserve">This focus has been particularly evident in </w:delText>
        </w:r>
      </w:del>
      <w:r w:rsidR="00AD03B6">
        <w:t xml:space="preserve">voluntary incentive schemes, such as payments for ecosystem services (PES), where landowners are </w:t>
      </w:r>
      <w:r w:rsidR="00AD03B6">
        <w:lastRenderedPageBreak/>
        <w:t xml:space="preserve">rewarded for supplying ecosystem services on private lands </w:t>
      </w:r>
      <w:r w:rsidR="00AD03B6">
        <w:fldChar w:fldCharType="begin" w:fldLock="1"/>
      </w:r>
      <w:r w:rsidR="00AD03B6">
        <w:instrText>ADDIN CSL_CITATION { "citationItems" : [ { "id" : "ITEM-1", "itemData" : { "ISSN" : "0921-8009", "author" : [ { "dropping-particle" : "", "family" : "Farley", "given" : "Joshua", "non-dropping-particle" : "", "parse-names" : false, "suffix" : "" }, { "dropping-particle" : "", "family" : "Costanza", "given" : "Robert", "non-dropping-particle" : "", "parse-names" : false, "suffix" : "" } ], "container-title" : "Ecological Economics", "id" : "ITEM-1", "issue" : "11", "issued" : { "date-parts" : [ [ "2010" ] ] }, "page" : "2060-2068", "publisher" : "Elsevier", "title" : "Payments for ecosystem services: from local to global", "type" : "article-journal", "volume" : "69" }, "uris" : [ "http://www.mendeley.com/documents/?uuid=b2cfe9bf-4ef2-4bd7-8c88-51e5cdf0484d" ] } ], "mendeley" : { "formattedCitation" : "(Farley and Costanza, 2010)", "plainTextFormattedCitation" : "(Farley and Costanza, 2010)", "previouslyFormattedCitation" : "(Farley and Costanza, 2010)" }, "properties" : { "noteIndex" : 0 }, "schema" : "https://github.com/citation-style-language/schema/raw/master/csl-citation.json" }</w:instrText>
      </w:r>
      <w:r w:rsidR="00AD03B6">
        <w:fldChar w:fldCharType="separate"/>
      </w:r>
      <w:r w:rsidR="00AD03B6" w:rsidRPr="00750B6B">
        <w:rPr>
          <w:noProof/>
        </w:rPr>
        <w:t>(Farley and Costanza, 2010)</w:t>
      </w:r>
      <w:r w:rsidR="00AD03B6">
        <w:fldChar w:fldCharType="end"/>
      </w:r>
      <w:r w:rsidR="00AD03B6">
        <w:t xml:space="preserve">. </w:t>
      </w:r>
      <w:r w:rsidR="00AD03B6" w:rsidRPr="00F628F5">
        <w:t xml:space="preserve">While </w:t>
      </w:r>
      <w:r w:rsidR="00AD03B6">
        <w:t>incentive instruments</w:t>
      </w:r>
      <w:r w:rsidR="00AD03B6" w:rsidRPr="00F628F5">
        <w:t xml:space="preserve"> for </w:t>
      </w:r>
      <w:r w:rsidR="00AD03B6">
        <w:t>biodiversity</w:t>
      </w:r>
      <w:r w:rsidR="00AD03B6" w:rsidRPr="00F628F5">
        <w:t xml:space="preserve"> are proving more popular worldwide, </w:t>
      </w:r>
      <w:ins w:id="66" w:author="MORAN Dominic" w:date="2018-07-08T18:54:00Z">
        <w:r>
          <w:t xml:space="preserve">funding limitation are </w:t>
        </w:r>
      </w:ins>
      <w:r w:rsidR="00AD03B6" w:rsidRPr="00F628F5">
        <w:t xml:space="preserve">a major constraint </w:t>
      </w:r>
      <w:del w:id="67" w:author="MORAN Dominic" w:date="2018-07-08T18:54:00Z">
        <w:r w:rsidR="00AD03B6" w:rsidRPr="00F628F5" w:rsidDel="002C7FE5">
          <w:delText>is funding limitations</w:delText>
        </w:r>
      </w:del>
      <w:r w:rsidR="00AD03B6" w:rsidRPr="00F628F5">
        <w:t xml:space="preserve"> </w:t>
      </w:r>
      <w:r w:rsidR="00AD03B6" w:rsidRPr="00F628F5">
        <w:fldChar w:fldCharType="begin" w:fldLock="1"/>
      </w:r>
      <w:r w:rsidR="00AD03B6">
        <w:instrText>ADDIN CSL_CITATION { "citationItems" : [ { "id" : "ITEM-1", "itemData" : { "ISSN" : "0027-8424", "author" : [ { "dropping-particle" : "", "family" : "Waldron", "given" : "Anthony", "non-dropping-particle" : "", "parse-names" : false, "suffix" : "" }, { "dropping-particle" : "", "family" : "Mooers", "given" : "Arne O", "non-dropping-particle" : "", "parse-names" : false, "suffix" : "" }, { "dropping-particle" : "", "family" : "Miller", "given" : "Daniel C", "non-dropping-particle" : "", "parse-names" : false, "suffix" : "" }, { "dropping-particle" : "", "family" : "Nibbelink", "given" : "Nate", "non-dropping-particle" : "", "parse-names" : false, "suffix" : "" }, { "dropping-particle" : "", "family" : "Redding", "given" : "David", "non-dropping-particle" : "", "parse-names" : false, "suffix" : "" }, { "dropping-particle" : "", "family" : "Kuhn", "given" : "Tyler S", "non-dropping-particle" : "", "parse-names" : false, "suffix" : "" }, { "dropping-particle" : "", "family" : "Roberts", "given" : "J Timmons", "non-dropping-particle" : "", "parse-names" : false, "suffix" : "" }, { "dropping-particle" : "", "family" : "Gittleman", "given" : "John L", "non-dropping-particle" : "", "parse-names" : false, "suffix" : "" } ], "container-title" : "Proceedings of the National Academy of Sciences", "id" : "ITEM-1", "issue" : "29", "issued" : { "date-parts" : [ [ "2013" ] ] }, "page" : "12144-12148", "publisher" : "National Acad Sciences", "title" : "Targeting global conservation funding to limit immediate biodiversity declines", "type" : "article-journal", "volume" : "110" }, "uris" : [ "http://www.mendeley.com/documents/?uuid=bec1538b-44ed-4b26-ab16-e1105d97eb4f" ] }, { "id" : "ITEM-2", "itemData" : { "ISSN" : "0036-8075", "author" : [ { "dropping-particle" : "", "family" : "McCarthy", "given" : "Donal P", "non-dropping-particle" : "", "parse-names" : false, "suffix" : "" }, { "dropping-particle" : "", "family" : "Donald", "given" : "Paul F", "non-dropping-particle" : "", "parse-names" : false, "suffix" : "" }, { "dropping-particle" : "", "family" : "Scharlemann", "given" : "J\u00f6rn P W", "non-dropping-particle" : "", "parse-names" : false, "suffix" : "" }, { "dropping-particle" : "", "family" : "Buchanan", "given" : "Graeme M", "non-dropping-particle" : "", "parse-names" : false, "suffix" : "" }, { "dropping-particle" : "", "family" : "Balmford", "given" : "Andrew", "non-dropping-particle" : "", "parse-names" : false, "suffix" : "" }, { "dropping-particle" : "", "family" : "Green", "given" : "Jonathan M H", "non-dropping-particle" : "", "parse-names" : false, "suffix" : "" }, { "dropping-particle" : "", "family" : "Bennun", "given" : "Leon A", "non-dropping-particle" : "", "parse-names" : false, "suffix" : "" }, { "dropping-particle" : "", "family" : "Burgess", "given" : "Neil D", "non-dropping-particle" : "", "parse-names" : false, "suffix" : "" }, { "dropping-particle" : "", "family" : "Fishpool", "given" : "Lincoln D C", "non-dropping-particle" : "", "parse-names" : false, "suffix" : "" }, { "dropping-particle" : "", "family" : "Garnett", "given" : "Stephen T", "non-dropping-particle" : "", "parse-names" : false, "suffix" : "" } ], "container-title" : "Science", "id" : "ITEM-2", "issued" : { "date-parts" : [ [ "2012" ] ] }, "page" : "1229803", "publisher" : "American Association for the Advancement of Science", "title" : "Financial costs of meeting global biodiversity conservation targets: current spending and unmet needs", "type" : "article-journal" }, "uris" : [ "http://www.mendeley.com/documents/?uuid=0997fd6c-a8f2-4d7d-ae20-ea429e81944d" ] } ], "mendeley" : { "formattedCitation" : "(McCarthy et al., 2012; Waldron et al., 2013)", "plainTextFormattedCitation" : "(McCarthy et al., 2012; Waldron et al., 2013)", "previouslyFormattedCitation" : "(McCarthy et al., 2012; Waldron et al., 2013)" }, "properties" : { "noteIndex" : 0 }, "schema" : "https://github.com/citation-style-language/schema/raw/master/csl-citation.json" }</w:instrText>
      </w:r>
      <w:r w:rsidR="00AD03B6" w:rsidRPr="00F628F5">
        <w:fldChar w:fldCharType="separate"/>
      </w:r>
      <w:r w:rsidR="00AD03B6" w:rsidRPr="00F628F5">
        <w:rPr>
          <w:noProof/>
        </w:rPr>
        <w:t>(McCarthy et al., 2012; Waldron et al., 2013)</w:t>
      </w:r>
      <w:r w:rsidR="00AD03B6" w:rsidRPr="00F628F5">
        <w:fldChar w:fldCharType="end"/>
      </w:r>
      <w:r w:rsidR="00AD03B6" w:rsidRPr="00F628F5">
        <w:t xml:space="preserve">. </w:t>
      </w:r>
      <w:r w:rsidR="00AD03B6">
        <w:t>Moreover, b</w:t>
      </w:r>
      <w:r w:rsidR="00AD03B6" w:rsidRPr="00F628F5">
        <w:t xml:space="preserve">uyers of conservation services (usually governments) often face </w:t>
      </w:r>
      <w:commentRangeStart w:id="68"/>
      <w:r w:rsidR="00AD03B6" w:rsidRPr="00F628F5">
        <w:t>uncertainty</w:t>
      </w:r>
      <w:commentRangeEnd w:id="68"/>
      <w:r>
        <w:rPr>
          <w:rStyle w:val="CommentReference"/>
        </w:rPr>
        <w:commentReference w:id="68"/>
      </w:r>
      <w:r w:rsidR="00AD03B6" w:rsidRPr="00F628F5">
        <w:t xml:space="preserve"> as to how the costs of supplying diversity </w:t>
      </w:r>
      <w:proofErr w:type="gramStart"/>
      <w:r w:rsidR="00AD03B6" w:rsidRPr="00F628F5">
        <w:t>are distributed</w:t>
      </w:r>
      <w:proofErr w:type="gramEnd"/>
      <w:r w:rsidR="00AD03B6" w:rsidRPr="00F628F5">
        <w:t xml:space="preserve"> across landowners. </w:t>
      </w:r>
      <w:r w:rsidR="00164180">
        <w:t>T</w:t>
      </w:r>
      <w:r w:rsidR="00AD03B6" w:rsidRPr="00F628F5">
        <w:t xml:space="preserve">he </w:t>
      </w:r>
      <w:r w:rsidR="00AD03B6">
        <w:t xml:space="preserve">conservation benefits </w:t>
      </w:r>
      <w:r w:rsidR="00AD03B6" w:rsidRPr="00F628F5">
        <w:t xml:space="preserve">can also vary across </w:t>
      </w:r>
      <w:r w:rsidR="00AD03B6">
        <w:t>sites</w:t>
      </w:r>
      <w:r w:rsidR="00AD03B6" w:rsidRPr="00F628F5">
        <w:t xml:space="preserve"> </w:t>
      </w:r>
      <w:r w:rsidR="00AD03B6">
        <w:t>(</w:t>
      </w:r>
      <w:r w:rsidR="00AD03B6" w:rsidRPr="00F628F5">
        <w:t>and genetic resources</w:t>
      </w:r>
      <w:r w:rsidR="00AD03B6">
        <w:t>).</w:t>
      </w:r>
      <w:r w:rsidR="00AD03B6" w:rsidRPr="00F628F5">
        <w:t xml:space="preserve"> This poses challenges to the design of incentive mechanisms in being both effective and efficient at sustaining </w:t>
      </w:r>
      <w:proofErr w:type="spellStart"/>
      <w:r w:rsidR="00AD03B6" w:rsidRPr="00F628F5">
        <w:t>agrobiodiveristy</w:t>
      </w:r>
      <w:proofErr w:type="spellEnd"/>
      <w:r w:rsidR="00AD03B6" w:rsidRPr="00F628F5">
        <w:t xml:space="preserve"> </w:t>
      </w:r>
      <w:commentRangeStart w:id="69"/>
      <w:r w:rsidR="00AD03B6" w:rsidRPr="00F628F5">
        <w:t>improvements</w:t>
      </w:r>
      <w:commentRangeEnd w:id="69"/>
      <w:r>
        <w:rPr>
          <w:rStyle w:val="CommentReference"/>
        </w:rPr>
        <w:commentReference w:id="69"/>
      </w:r>
      <w:r w:rsidR="00AD03B6" w:rsidRPr="00F628F5">
        <w:t>.</w:t>
      </w:r>
      <w:r w:rsidR="00AD03B6">
        <w:t xml:space="preserve"> It is therefore of interest to explore how the d</w:t>
      </w:r>
      <w:r w:rsidR="00CE1711">
        <w:t>esign of incentive schemes can</w:t>
      </w:r>
      <w:r w:rsidR="00AD03B6">
        <w:t xml:space="preserve"> be made more effective. </w:t>
      </w:r>
    </w:p>
    <w:p w14:paraId="414E9A7C" w14:textId="77777777" w:rsidR="00AD03B6" w:rsidRDefault="00AD03B6" w:rsidP="00AD03B6"/>
    <w:p w14:paraId="7F8955A5" w14:textId="0311AF81" w:rsidR="00AD03B6" w:rsidRDefault="00CB55AE" w:rsidP="00AD03B6">
      <w:r>
        <w:t xml:space="preserve">Globally </w:t>
      </w:r>
      <w:del w:id="70" w:author="MORAN Dominic" w:date="2018-07-08T19:00:00Z">
        <w:r w:rsidDel="000642E4">
          <w:delText>and i</w:delText>
        </w:r>
        <w:r w:rsidR="00AD03B6" w:rsidDel="000642E4">
          <w:delText>n Europe</w:delText>
        </w:r>
      </w:del>
      <w:del w:id="71" w:author="MORAN Dominic" w:date="2018-07-08T18:59:00Z">
        <w:r w:rsidR="00AD03B6" w:rsidDel="000642E4">
          <w:delText>,</w:delText>
        </w:r>
      </w:del>
      <w:r w:rsidR="00AD03B6">
        <w:t xml:space="preserve"> incentive schemes</w:t>
      </w:r>
      <w:ins w:id="72" w:author="MORAN Dominic" w:date="2018-07-08T19:01:00Z">
        <w:r w:rsidR="000642E4">
          <w:t xml:space="preserve"> specifically targeting </w:t>
        </w:r>
      </w:ins>
      <w:r w:rsidR="00AD03B6">
        <w:t xml:space="preserve"> </w:t>
      </w:r>
      <w:del w:id="73" w:author="MORAN Dominic" w:date="2018-07-08T19:01:00Z">
        <w:r w:rsidR="00AD03B6" w:rsidDel="000642E4">
          <w:delText>for</w:delText>
        </w:r>
      </w:del>
      <w:r w:rsidR="00C00B2D">
        <w:t xml:space="preserve"> </w:t>
      </w:r>
      <w:r w:rsidR="00157287">
        <w:t xml:space="preserve">PGR </w:t>
      </w:r>
      <w:r>
        <w:t xml:space="preserve">conservation </w:t>
      </w:r>
      <w:r w:rsidR="00157287">
        <w:t xml:space="preserve">are </w:t>
      </w:r>
      <w:r w:rsidR="00C00B2D">
        <w:t>uncommon</w:t>
      </w:r>
      <w:r w:rsidR="00167D05">
        <w:t xml:space="preserve"> as most </w:t>
      </w:r>
      <w:r>
        <w:t>conservation occurs in</w:t>
      </w:r>
      <w:r w:rsidR="00167D05">
        <w:t xml:space="preserve"> protected areas</w:t>
      </w:r>
      <w:r w:rsidR="00712CFF">
        <w:t xml:space="preserve"> or reserves</w:t>
      </w:r>
      <w:r w:rsidR="00167D05">
        <w:t xml:space="preserve"> rather than on-farm</w:t>
      </w:r>
      <w:r w:rsidR="005366E5">
        <w:t xml:space="preserve"> </w:t>
      </w:r>
      <w:r w:rsidR="005366E5">
        <w:fldChar w:fldCharType="begin" w:fldLock="1"/>
      </w:r>
      <w:r w:rsidR="00346118">
        <w:instrText>ADDIN CSL_CITATION { "citationItems" : [ { "id" : "ITEM-1", "itemData" : { "author" : [ { "dropping-particle" : "", "family" : "Frese", "given" : "L.", "non-dropping-particle" : "", "parse-names" : false, "suffix" : "" }, { "dropping-particle" : "", "family" : "Palme", "given" : "A.", "non-dropping-particle" : "", "parse-names" : false, "suffix" : "" }, { "dropping-particle" : "", "family" : "Kik", "given" : "C.", "non-dropping-particle" : "", "parse-names" : false, "suffix" : "" } ], "id" : "ITEM-1", "issued" : { "date-parts" : [ [ "2014" ] ] }, "title" : "On the sustainable use and conservation of plant genetic resources in Europe. Report from Work Package 5 \u201cEngaging the user Community\u201d of the PGR Secure project \u201cNovel characterization of crop wild relative and landrace resources as a basis for improved c", "type" : "report" }, "uris" : [ "http://www.mendeley.com/documents/?uuid=4a0bd495-4a77-4476-bca6-0042438893bd" ] }, { "id" : "ITEM-2", "itemData" : { "author" : [ { "dropping-particle" : "", "family" : "FAO", "given" : "", "non-dropping-particle" : "", "parse-names" : false, "suffix" : "" } ], "id" : "ITEM-2",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Frese et al., 2014)", "plainTextFormattedCitation" : "(FAO, 2010; Frese et al., 2014)", "previouslyFormattedCitation" : "(FAO, 2010; Frese et al., 2014)" }, "properties" : { "noteIndex" : 0 }, "schema" : "https://github.com/citation-style-language/schema/raw/master/csl-citation.json" }</w:instrText>
      </w:r>
      <w:r w:rsidR="005366E5">
        <w:fldChar w:fldCharType="separate"/>
      </w:r>
      <w:r w:rsidRPr="00CB55AE">
        <w:rPr>
          <w:noProof/>
        </w:rPr>
        <w:t>(FAO, 2010; Frese et al., 2014)</w:t>
      </w:r>
      <w:r w:rsidR="005366E5">
        <w:fldChar w:fldCharType="end"/>
      </w:r>
      <w:r w:rsidR="00157287">
        <w:t>.</w:t>
      </w:r>
      <w:r w:rsidR="00ED5A43">
        <w:t xml:space="preserve"> </w:t>
      </w:r>
      <w:r w:rsidR="00712CFF">
        <w:t>Where such schemes are implemented, they generally work by providing landowners with a fixed payment (per ha) for providing conservation</w:t>
      </w:r>
      <w:r w:rsidR="00346118">
        <w:t xml:space="preserve"> services </w:t>
      </w:r>
      <w:r w:rsidR="00346118">
        <w:fldChar w:fldCharType="begin" w:fldLock="1"/>
      </w:r>
      <w:r w:rsidR="00D15513">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346118">
        <w:fldChar w:fldCharType="separate"/>
      </w:r>
      <w:r w:rsidR="00346118" w:rsidRPr="00346118">
        <w:rPr>
          <w:noProof/>
        </w:rPr>
        <w:t>(Pascual et al., 2011)</w:t>
      </w:r>
      <w:r w:rsidR="00346118">
        <w:fldChar w:fldCharType="end"/>
      </w:r>
      <w:r w:rsidR="00712CFF">
        <w:t>. Similarly,</w:t>
      </w:r>
      <w:r w:rsidR="00ED5A43">
        <w:t xml:space="preserve"> schemes for</w:t>
      </w:r>
      <w:r w:rsidR="00C00B2D">
        <w:t xml:space="preserve"> </w:t>
      </w:r>
      <w:r w:rsidR="00AD03B6">
        <w:t xml:space="preserve">FAnGR provide fixed payments (usually per animal) to landowners for conserving rare breeds </w:t>
      </w:r>
      <w:r w:rsidR="00AD03B6">
        <w:fldChar w:fldCharType="begin" w:fldLock="1"/>
      </w:r>
      <w:r w:rsidR="00AD03B6">
        <w:instrText>ADDIN CSL_CITATION { "citationItems" : [ { "id" : "ITEM-1", "itemData" : { "author" : [ { "dropping-particle" : "", "family" : "Kompan", "given" : "Drago", "non-dropping-particle" : "", "parse-names" : false, "suffix" : "" }, { "dropping-particle" : "", "family" : "Klopcic", "given" : "Marija", "non-dropping-particle" : "", "parse-names" : false, "suffix" : "" }, { "dropping-particle" : "", "family" : "Martyniuk", "given" : "E", "non-dropping-particle" : "", "parse-names" : false, "suffix" : "" }, { "dropping-particle" : "", "family" : "Hiemstra", "given" : "S J", "non-dropping-particle" : "", "parse-names" : false, "suffix" : "" }, { "dropping-particle" : "", "family" : "Hoving", "given" : "A H", "non-dropping-particle" : "", "parse-names" : false, "suffix" : "" } ], "id" : "ITEM-1", "issued" : { "date-parts" : [ [ "2014" ] ] }, "publisher" : "European Regional Focal Point for Animal Genetic Resources", "title" : "Overview and assessment of support measures for endangered livestock breeds: Subsibreed: Final project report", "type" : "report" }, "uris" : [ "http://www.mendeley.com/documents/?uuid=efc3622e-5005-4467-a0b7-de6521987c80" ] }, { "id" : "ITEM-2", "itemData" : { "ISSN" : "2158-7086", "author" : [ { "dropping-particle" : "", "family" : "Poudel", "given" : "Diwakar", "non-dropping-particle" : "", "parse-names" : false, "suffix" : "" } ], "id" : "ITEM-2", "issued" : { "date-parts" : [ [ "2015" ] ] }, "publisher" : "Scientific Research Publishing Inc.", "title" : "On farm conservation of crop genetic resource: Declining de facto diversity and optimal funding strategy", "type" : "article-journal" }, "uris" : [ "http://www.mendeley.com/documents/?uuid=37d4ab7b-aa9c-4cd1-8ecc-4ac5ec108171" ] } ], "mendeley" : { "formattedCitation" : "(Kompan et al., 2014; Poudel, 2015)", "manualFormatting" : "(Kompan et al., 2014)", "plainTextFormattedCitation" : "(Kompan et al., 2014; Poudel, 2015)", "previouslyFormattedCitation" : "(Kompan et al., 2014; Poudel, 2015)" }, "properties" : { "noteIndex" : 0 }, "schema" : "https://github.com/citation-style-language/schema/raw/master/csl-citation.json" }</w:instrText>
      </w:r>
      <w:r w:rsidR="00AD03B6">
        <w:fldChar w:fldCharType="separate"/>
      </w:r>
      <w:r w:rsidR="00AD03B6" w:rsidRPr="009403AF">
        <w:rPr>
          <w:noProof/>
        </w:rPr>
        <w:t>(Kompan et al., 2014)</w:t>
      </w:r>
      <w:r w:rsidR="00AD03B6">
        <w:fldChar w:fldCharType="end"/>
      </w:r>
      <w:r w:rsidR="00AD03B6">
        <w:t xml:space="preserve">. The </w:t>
      </w:r>
      <w:r w:rsidR="00D106F2">
        <w:t xml:space="preserve">key </w:t>
      </w:r>
      <w:r w:rsidR="00AD03B6">
        <w:t xml:space="preserve">problem with such uniform payment schemes is adverse selection – i.e. payment levels might not actually relate to the actual costs of participation for scheme entrants, resulting in over-compensation due to </w:t>
      </w:r>
      <w:del w:id="74" w:author="MORAN Dominic" w:date="2018-07-08T19:01:00Z">
        <w:r w:rsidR="00AD03B6" w:rsidDel="000642E4">
          <w:delText>lack of</w:delText>
        </w:r>
      </w:del>
      <w:r w:rsidR="00AD03B6">
        <w:t xml:space="preserve"> information asymmetries </w:t>
      </w:r>
      <w:r w:rsidR="00AD03B6">
        <w:fldChar w:fldCharType="begin" w:fldLock="1"/>
      </w:r>
      <w:r w:rsidR="00AD03B6">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sidR="00AD03B6">
        <w:fldChar w:fldCharType="separate"/>
      </w:r>
      <w:r w:rsidR="00AD03B6" w:rsidRPr="00D537FE">
        <w:rPr>
          <w:noProof/>
        </w:rPr>
        <w:t>(de Vries and Hanley, 2016)</w:t>
      </w:r>
      <w:r w:rsidR="00AD03B6">
        <w:fldChar w:fldCharType="end"/>
      </w:r>
      <w:r w:rsidR="00AD03B6">
        <w:t>. Additionally, fixed price schemes</w:t>
      </w:r>
      <w:r w:rsidR="00164180">
        <w:t xml:space="preserve"> are seldom differentiated based on </w:t>
      </w:r>
      <w:r w:rsidR="00133D6A">
        <w:t>different value attributes of</w:t>
      </w:r>
      <w:r w:rsidR="00164180">
        <w:t xml:space="preserve"> diversity </w:t>
      </w:r>
      <w:r w:rsidR="00133D6A">
        <w:t>or extinction risk</w:t>
      </w:r>
      <w:r w:rsidR="00B64201">
        <w:t xml:space="preserve"> and few target specific </w:t>
      </w:r>
      <w:r w:rsidR="00B701DF">
        <w:t>suppliers</w:t>
      </w:r>
      <w:r w:rsidR="00B64201">
        <w:t xml:space="preserve"> </w:t>
      </w:r>
      <w:r w:rsidR="00B701DF">
        <w:t xml:space="preserve">(agents) </w:t>
      </w:r>
      <w:r w:rsidR="00B64201">
        <w:t>of conservation services</w:t>
      </w:r>
      <w:r w:rsidR="00164180">
        <w:t xml:space="preserve">. </w:t>
      </w:r>
      <w:r w:rsidR="00AD03B6">
        <w:t>The challenge of revealing suppliers true opportunity cost</w:t>
      </w:r>
      <w:r w:rsidR="00B64201">
        <w:t>, preferences for conservation contracts and overall costs/benefits from conservation investments</w:t>
      </w:r>
      <w:r w:rsidR="00AD03B6">
        <w:t xml:space="preserve"> has given rise to a range of empirical approaches that can be used to better inform </w:t>
      </w:r>
      <w:del w:id="75" w:author="MORAN Dominic" w:date="2018-07-08T19:02:00Z">
        <w:r w:rsidR="00AD03B6" w:rsidDel="000642E4">
          <w:delText>the</w:delText>
        </w:r>
      </w:del>
      <w:r w:rsidR="00AD03B6">
        <w:t xml:space="preserve"> policy </w:t>
      </w:r>
      <w:del w:id="76" w:author="MORAN Dominic" w:date="2018-07-08T19:02:00Z">
        <w:r w:rsidR="00AD03B6" w:rsidDel="000642E4">
          <w:delText>arena</w:delText>
        </w:r>
      </w:del>
      <w:r w:rsidR="00AD03B6">
        <w:t xml:space="preserve">. </w:t>
      </w:r>
      <w:ins w:id="77" w:author="MORAN Dominic" w:date="2018-07-08T19:02:00Z">
        <w:r w:rsidR="000642E4">
          <w:t xml:space="preserve">This thesis considers </w:t>
        </w:r>
      </w:ins>
      <w:del w:id="78" w:author="MORAN Dominic" w:date="2018-07-08T19:02:00Z">
        <w:r w:rsidR="00300986" w:rsidDel="000642E4">
          <w:delText>I now outline</w:delText>
        </w:r>
      </w:del>
      <w:r w:rsidR="00300986">
        <w:t xml:space="preserve"> three </w:t>
      </w:r>
      <w:del w:id="79" w:author="MORAN Dominic" w:date="2018-07-08T19:03:00Z">
        <w:r w:rsidR="00300986" w:rsidDel="000642E4">
          <w:delText>key</w:delText>
        </w:r>
      </w:del>
      <w:r w:rsidR="00300986">
        <w:t xml:space="preserve"> approaches </w:t>
      </w:r>
      <w:ins w:id="80" w:author="MORAN Dominic" w:date="2018-07-08T19:03:00Z">
        <w:r w:rsidR="000642E4">
          <w:t xml:space="preserve">to improve conservation policy </w:t>
        </w:r>
        <w:proofErr w:type="gramStart"/>
        <w:r w:rsidR="000642E4">
          <w:t xml:space="preserve">design </w:t>
        </w:r>
      </w:ins>
      <w:proofErr w:type="gramEnd"/>
      <w:del w:id="81" w:author="MORAN Dominic" w:date="2018-07-08T19:03:00Z">
        <w:r w:rsidR="00300986" w:rsidDel="000642E4">
          <w:delText>used in this thesis</w:delText>
        </w:r>
      </w:del>
      <w:r w:rsidR="00300986">
        <w:t>.</w:t>
      </w:r>
    </w:p>
    <w:p w14:paraId="52A78989" w14:textId="77777777" w:rsidR="00AD03B6" w:rsidRDefault="00AD03B6" w:rsidP="00AD03B6"/>
    <w:p w14:paraId="00542A82" w14:textId="7FE85B79" w:rsidR="00AD03B6" w:rsidRDefault="00AD03B6" w:rsidP="00AD03B6">
      <w:r>
        <w:t xml:space="preserve">Choice modelling has been </w:t>
      </w:r>
      <w:proofErr w:type="spellStart"/>
      <w:r w:rsidR="00B66AD1">
        <w:t>a</w:t>
      </w:r>
      <w:proofErr w:type="spellEnd"/>
      <w:ins w:id="82" w:author="MORAN Dominic" w:date="2018-07-08T19:09:00Z">
        <w:r w:rsidR="000D727E">
          <w:t xml:space="preserve"> common</w:t>
        </w:r>
      </w:ins>
      <w:del w:id="83" w:author="MORAN Dominic" w:date="2018-07-08T19:09:00Z">
        <w:r w:rsidR="00B66AD1" w:rsidDel="000D727E">
          <w:delText xml:space="preserve"> </w:delText>
        </w:r>
        <w:r w:rsidDel="000D727E">
          <w:delText>particularly powerful</w:delText>
        </w:r>
      </w:del>
      <w:r>
        <w:t xml:space="preserve"> </w:t>
      </w:r>
      <w:r w:rsidR="00B66AD1">
        <w:t xml:space="preserve">approach </w:t>
      </w:r>
      <w:r>
        <w:t xml:space="preserve">to elicit landowner preferences for the design of conservation schemes and </w:t>
      </w:r>
      <w:ins w:id="84" w:author="MORAN Dominic" w:date="2018-07-08T19:09:00Z">
        <w:r w:rsidR="000D727E">
          <w:t xml:space="preserve">to </w:t>
        </w:r>
      </w:ins>
      <w:r>
        <w:t>measure willingness to accept (WTA) monetary rewards for contracts</w:t>
      </w:r>
      <w:ins w:id="85" w:author="MORAN Dominic" w:date="2018-07-08T19:10:00Z">
        <w:r w:rsidR="000D727E">
          <w:t>,</w:t>
        </w:r>
      </w:ins>
      <w:del w:id="86" w:author="MORAN Dominic" w:date="2018-07-08T19:10:00Z">
        <w:r w:rsidDel="000D727E">
          <w:delText>;</w:delText>
        </w:r>
      </w:del>
      <w:r>
        <w:t xml:space="preserve"> thereby revealing cost heterogeneity </w:t>
      </w:r>
      <w:r>
        <w:fldChar w:fldCharType="begin" w:fldLock="1"/>
      </w:r>
      <w:r>
        <w:instrText>ADDIN CSL_CITATION { "citationItems" : [ { "id" : "ITEM-1", "itemData" : { "ISSN" : "0964-0568", "author" : [ { "dropping-particle" : "", "family" : "Ruto", "given" : "Eric", "non-dropping-particle" : "", "parse-names" : false, "suffix" : "" }, { "dropping-particle" : "", "family" : "Garrod", "given" : "Guy", "non-dropping-particle" : "", "parse-names" : false, "suffix" : "" } ], "container-title" : "Journal of Environmental Planning and Management", "id" : "ITEM-1", "issue" : "5", "issued" : { "date-parts" : [ [ "2009" ] ] }, "page" : "631-647", "publisher" : "Taylor &amp; Francis", "title" : "Investigating farmers' preferences for the design of agri-environment schemes: a choice experiment approach", "type" : "article-journal", "volume" : "52" }, "uris" : [ "http://www.mendeley.com/documents/?uuid=280d757f-1f08-4d19-b9a3-6d02eb85714c" ] }, { "id" : "ITEM-2", "itemData" : { "ISSN" : "1467-8489", "author" : [ { "dropping-particle" : "", "family" : "Greiner", "given" : "Romy", "non-dropping-particle" : "", "parse-names" : false, "suffix" : "" } ], "container-title" : "Australian Journal of Agricultural and Resource Economics", "id" : "ITEM-2", "issued" : { "date-parts" : [ [ "2015" ] ] }, "publisher" : "Wiley Online Library", "title" : "Factors influencing farmers\u2019 participation in contractual biodiversity conservation: a choice experiment with northern Australian pastoralists", "type" : "article-journal" }, "uris" : [ "http://www.mendeley.com/documents/?uuid=e2d1ed65-b1b2-4d1e-b2da-4d4669da2302" ] } ], "mendeley" : { "formattedCitation" : "(Ruto and Garrod, 2009; Greiner, 2015)", "manualFormatting" : "(e.g. Ruto and Garrod, 2009; Greiner, 2015)", "plainTextFormattedCitation" : "(Ruto and Garrod, 2009; Greiner, 2015)", "previouslyFormattedCitation" : "(Ruto and Garrod, 2009; Greiner, 2015)" }, "properties" : { "noteIndex" : 0 }, "schema" : "https://github.com/citation-style-language/schema/raw/master/csl-citation.json" }</w:instrText>
      </w:r>
      <w:r>
        <w:fldChar w:fldCharType="separate"/>
      </w:r>
      <w:r w:rsidRPr="00BB53AD">
        <w:rPr>
          <w:noProof/>
        </w:rPr>
        <w:t>(</w:t>
      </w:r>
      <w:r>
        <w:rPr>
          <w:noProof/>
        </w:rPr>
        <w:t xml:space="preserve">e.g. </w:t>
      </w:r>
      <w:r w:rsidRPr="00BB53AD">
        <w:rPr>
          <w:noProof/>
        </w:rPr>
        <w:t>Ruto and Garrod, 2009; Greiner, 2015)</w:t>
      </w:r>
      <w:r>
        <w:fldChar w:fldCharType="end"/>
      </w:r>
      <w:r>
        <w:t xml:space="preserve">. Such approaches have been used to identify factors that may impact participation in schemes (e.g. contract length) and ultimately the cost of implementing schemes under specific contractual terms </w:t>
      </w:r>
      <w:r>
        <w:fldChar w:fldCharType="begin" w:fldLock="1"/>
      </w:r>
      <w:r>
        <w:instrText>ADDIN CSL_CITATION { "citationItems" : [ { "id" : "ITEM-1", "itemData" : { "ISSN" : "1460-2121", "author" : [ { "dropping-particle" : "", "family" : "Hanley", "given" : "Nick", "non-dropping-particle" : "", "parse-names" : false, "suffix" : "" }, { "dropping-particle" : "", "family" : "Banerjee", "given" : "Simanti", "non-dropping-particle" : "", "parse-names" : false, "suffix" : "" }, { "dropping-particle" : "", "family" : "Lennox", "given" : "Gareth D", "non-dropping-particle" : "", "parse-names" : false, "suffix" : "" }, { "dropping-particle" : "", "family" : "Armsworth", "given" : "Paul R", "non-dropping-particle" : "", "parse-names" : false, "suffix" : "" } ], "container-title" : "Oxford Review of Economic Policy", "id" : "ITEM-1", "issue" : "1", "issued" : { "date-parts" : [ [ "2012" ] ] }, "page" : "93-113", "publisher" : "Oxford University Press UK", "title" : "How should we incentivize private landowners to \u2018produce\u2019more biodiversity?", "type" : "article-journal", "volume" : "28" }, "uris" : [ "http://www.mendeley.com/documents/?uuid=92162cf9-d1b9-40e3-b610-2fcef54f36c2" ] } ], "mendeley" : { "formattedCitation" : "(Hanley et al., 2012)", "plainTextFormattedCitation" : "(Hanley et al., 2012)", "previouslyFormattedCitation" : "(Hanley et al., 2012)" }, "properties" : { "noteIndex" : 0 }, "schema" : "https://github.com/citation-style-language/schema/raw/master/csl-citation.json" }</w:instrText>
      </w:r>
      <w:r>
        <w:fldChar w:fldCharType="separate"/>
      </w:r>
      <w:r w:rsidRPr="007220BD">
        <w:rPr>
          <w:noProof/>
        </w:rPr>
        <w:t>(Hanley et al., 2012)</w:t>
      </w:r>
      <w:r>
        <w:fldChar w:fldCharType="end"/>
      </w:r>
      <w:r>
        <w:t>. Altern</w:t>
      </w:r>
      <w:r w:rsidR="00496AB1">
        <w:t xml:space="preserve">atively, conservation auctions </w:t>
      </w:r>
      <w:r>
        <w:t xml:space="preserve">are an incentive based mechanism that can potentially deal with the issues of </w:t>
      </w:r>
      <w:commentRangeStart w:id="87"/>
      <w:r>
        <w:t xml:space="preserve">adverse selection </w:t>
      </w:r>
      <w:commentRangeEnd w:id="87"/>
      <w:r w:rsidR="000D727E">
        <w:rPr>
          <w:rStyle w:val="CommentReference"/>
        </w:rPr>
        <w:commentReference w:id="87"/>
      </w:r>
      <w:r>
        <w:t xml:space="preserve">and poor cost effectiveness by promoting price competition amongst landowners opting to supply conservation services </w:t>
      </w:r>
      <w:r>
        <w:fldChar w:fldCharType="begin" w:fldLock="1"/>
      </w:r>
      <w: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"Whitten", "given" : "Stuart M", "non-dropping-particle" : "", "parse-names" : false, "suffix" : "" } ], "container-title" : "Land Use Policy", "id" : "ITEM-2", "issued" : { "date-parts" : [ [ "2017" ] ] }, "page" : "561-571", "publisher" : "Elsevier", "title" : "Designing and implementing conservation tender metrics: Twelve core considerations", "type" : "article-journal", "volume" : "63" }, "uris" : [ "http://www.mendeley.com/documents/?uuid=55378f93-ac25-412e-be1c-ab32093886f1" ] } ], "mendeley" : { "formattedCitation" : "(Windle and Rolfe, 2008; Whitten, 2017)", "plainTextFormattedCitation" : "(Windle and Rolfe, 2008; Whitten, 2017)", "previouslyFormattedCitation" : "(Windle and Rolfe, 2008; Whitten, 2017)" }, "properties" : { "noteIndex" : 0 }, "schema" : "https://github.com/citation-style-language/schema/raw/master/csl-citation.json" }</w:instrText>
      </w:r>
      <w:r>
        <w:fldChar w:fldCharType="separate"/>
      </w:r>
      <w:r w:rsidRPr="000846DE">
        <w:rPr>
          <w:noProof/>
        </w:rPr>
        <w:t>(Windle and Rolfe, 2008; Whitten, 2017)</w:t>
      </w:r>
      <w:r>
        <w:fldChar w:fldCharType="end"/>
      </w:r>
      <w:r>
        <w:t xml:space="preserve">. Such approaches </w:t>
      </w:r>
      <w:r w:rsidR="00496AB1">
        <w:t xml:space="preserve">can be combined with optimisation modelling to maximise a certain objective function relative to </w:t>
      </w:r>
      <w:r w:rsidR="00B701DF">
        <w:t>various</w:t>
      </w:r>
      <w:r w:rsidR="00496AB1">
        <w:t xml:space="preserve"> constraints</w:t>
      </w:r>
      <w:ins w:id="88" w:author="MORAN Dominic" w:date="2018-07-08T19:14:00Z">
        <w:r w:rsidR="000D727E">
          <w:t>,</w:t>
        </w:r>
      </w:ins>
      <w:r w:rsidR="00496AB1">
        <w:t xml:space="preserve"> and </w:t>
      </w:r>
      <w:r>
        <w:t xml:space="preserve">have been shown to outperform fixed priced schemes </w:t>
      </w:r>
      <w:r>
        <w:fldChar w:fldCharType="begin" w:fldLock="1"/>
      </w:r>
      <w:r w:rsidR="00CE1711">
        <w:instrText>ADDIN CSL_CITATION { "citationItems" : [ { "id" : "ITEM-1",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"ITEM-1", "issued" : { "date-parts" : [ [ "2017" ] ] }, "page" : "611-620", "publisher" : "Elsevier", "title" : "The Australian experience in using tenders for conservation", "type" : "article-journal", "volume" : "63" }, "uris" : [ "http://www.mendeley.com/documents/?uuid=ab8aeb06-58e8-4698-8261-bedb5de2cd11" ] } ], "mendeley" : { "formattedCitation" : "(Rolfe et al., 2017)", "manualFormatting" : "(Rolfe et al., 2017)", "plainTextFormattedCitation" : "(Rolfe et al., 2017)", "previouslyFormattedCitation" : "(Rolfe et al., 2017)" }, "properties" : { "noteIndex" : 0 }, "schema" : "https://github.com/citation-style-language/schema/raw/master/csl-citation.json" }</w:instrText>
      </w:r>
      <w:r>
        <w:fldChar w:fldCharType="separate"/>
      </w:r>
      <w:r w:rsidRPr="00A36E14">
        <w:rPr>
          <w:noProof/>
        </w:rPr>
        <w:t>(Rolfe et al., 2017)</w:t>
      </w:r>
      <w:r>
        <w:fldChar w:fldCharType="end"/>
      </w:r>
      <w:r>
        <w:t xml:space="preserve">. Lastly, decision support tools, such as multi criteria decision analysis (MCDA), have emerged </w:t>
      </w:r>
      <w:del w:id="89" w:author="MORAN Dominic" w:date="2018-07-08T19:15:00Z">
        <w:r w:rsidDel="000D727E">
          <w:delText xml:space="preserve">as a systematic </w:delText>
        </w:r>
        <w:r w:rsidRPr="00BB53AD" w:rsidDel="000D727E">
          <w:delText>methodology</w:delText>
        </w:r>
      </w:del>
      <w:r w:rsidRPr="00BB53AD">
        <w:t xml:space="preserve"> to </w:t>
      </w:r>
      <w:r>
        <w:t>combine</w:t>
      </w:r>
      <w:r w:rsidRPr="00BB53AD">
        <w:t xml:space="preserve"> technical information and</w:t>
      </w:r>
      <w:r>
        <w:t xml:space="preserve"> </w:t>
      </w:r>
      <w:r w:rsidRPr="00BB53AD">
        <w:t>stakehol</w:t>
      </w:r>
      <w:r>
        <w:t xml:space="preserve">der </w:t>
      </w:r>
      <w:r w:rsidR="00DB7021">
        <w:t>preferences</w:t>
      </w:r>
      <w:r>
        <w:t xml:space="preserve"> to appraise costs/benefits of different projects alternatives </w:t>
      </w:r>
      <w:r>
        <w:lastRenderedPageBreak/>
        <w:fldChar w:fldCharType="begin" w:fldLock="1"/>
      </w:r>
      <w:r>
        <w:instrText>ADDIN CSL_CITATION { "citationItems" : [ { "id" : "ITEM-1", "itemData" : { "ISSN" : "2041-210X", "author" : [ { "dropping-particle" : "", "family" : "Adem Esmail", "given" : "Blal", "non-dropping-particle" : "", "parse-names" : false, "suffix" : "" }, { "dropping-particle" : "", "family" : "Geneletti", "given" : "Davide", "non-dropping-particle" : "", "parse-names" : false, "suffix" : "" } ], "container-title" : "Methods in Ecology and Evolution", "id" : "ITEM-1", "issue" : "1", "issued" : { "date-parts" : [ [ "2018" ] ] }, "page" : "42-53", "publisher" : "Wiley Online Library", "title" : "Multi\u2010criteria decision analysis for nature conservation: A review of 20 years of applications", "type" : "article-journal", "volume" : "9" }, "uris" : [ "http://www.mendeley.com/documents/?uuid=321646ec-5319-4486-9428-98e31502de08" ] } ], "mendeley" : { "formattedCitation" : "(Adem Esmail and Geneletti, 2018)", "plainTextFormattedCitation" : "(Adem Esmail and Geneletti, 2018)", "previouslyFormattedCitation" : "(Adem Esmail and Geneletti, 2018)" }, "properties" : { "noteIndex" : 0 }, "schema" : "https://github.com/citation-style-language/schema/raw/master/csl-citation.json" }</w:instrText>
      </w:r>
      <w:r>
        <w:fldChar w:fldCharType="separate"/>
      </w:r>
      <w:r w:rsidRPr="002445AC">
        <w:rPr>
          <w:noProof/>
        </w:rPr>
        <w:t>(Adem Esmail and Geneletti, 2018)</w:t>
      </w:r>
      <w:r>
        <w:fldChar w:fldCharType="end"/>
      </w:r>
      <w:r>
        <w:t xml:space="preserve">. </w:t>
      </w:r>
      <w:ins w:id="90" w:author="MORAN Dominic" w:date="2018-07-08T19:15:00Z">
        <w:r w:rsidR="000D727E">
          <w:t>D</w:t>
        </w:r>
        <w:r w:rsidR="000D727E" w:rsidRPr="000D727E">
          <w:t xml:space="preserve">espite an urgent need to rationalise investments for more effective conservation outcomes </w:t>
        </w:r>
        <w:r w:rsidR="000D727E">
          <w:t>t</w:t>
        </w:r>
      </w:ins>
      <w:del w:id="91" w:author="MORAN Dominic" w:date="2018-07-08T19:15:00Z">
        <w:r w:rsidDel="000D727E">
          <w:delText>T</w:delText>
        </w:r>
      </w:del>
      <w:r>
        <w:t xml:space="preserve">he development of simple decision making frameworks to guide investments in agrobiodiveristy has been lacking, </w:t>
      </w:r>
      <w:del w:id="92" w:author="MORAN Dominic" w:date="2018-07-08T19:15:00Z">
        <w:r w:rsidDel="000D727E">
          <w:delText>despite an urgent need to rationalise investments for more effective conservation outcomes</w:delText>
        </w:r>
        <w:r w:rsidR="00B03078" w:rsidDel="000D727E">
          <w:delText xml:space="preserve"> </w:delText>
        </w:r>
      </w:del>
      <w:r w:rsidR="00B03078">
        <w:fldChar w:fldCharType="begin" w:fldLock="1"/>
      </w:r>
      <w:r w:rsidR="00B701DF">
        <w:instrText>ADDIN CSL_CITATION { "citationItems" : [ { "id" : "ITEM-1", "itemData" : { "ISSN" : "1014-2339", "author" : [ { "dropping-particle" : "", "family" : "Verrier", "given" : "E", "non-dropping-particle" : "", "parse-names" : false, "suffix" : "" }, { "dropping-particle" : "", "family" : "Audiot", "given" : "A", "non-dropping-particle" : "", "parse-names" : false, "suffix" : "" }, { "dropping-particle" : "", "family" : "Bertrand", "given" : "C", "non-dropping-particle" : "", "parse-names" : false, "suffix" : "" }, { "dropping-particle" : "", "family" : "Chapuis", "given" : "H", "non-dropping-particle" : "", "parse-names" : false, "suffix" : "" }, { "dropping-particle" : "", "family" : "Charvolin", "given" : "E", "non-dropping-particle" : "", "parse-names" : false, "suffix" : "" }, { "dropping-particle" : "", "family" : "Danchin-Burge", "given" : "C", "non-dropping-particle" : "", "parse-names" : false, "suffix" : "" }, { "dropping-particle" : "", "family" : "Danvy", "given" : "S", "non-dropping-particle" : "", "parse-names" : false, "suffix" : "" }, { "dropping-particle" : "", "family" : "Gourdine", "given" : "J L", "non-dropping-particle" : "", "parse-names" : false, "suffix" : "" }, { "dropping-particle" : "", "family" : "Gaultier", "given" : "P", "non-dropping-particle" : "", "parse-names" : false, "suffix" : "" }, { "dropping-particle" : "", "family" : "Gu\u00e9men\u00e9", "given" : "D", "non-dropping-particle" : "", "parse-names" : false, "suffix" : "" } ], "container-title" : "Animal Genetic Resources Information= Bulletin de information sur les ressources g\u00e9n\u00e9tiques animales= Bolet\u00edn de informaci\u00f3n sobre recursos gen\u00e9ticos animales", "id" : "ITEM-1", "issue" : "57", "issued" : { "date-parts" : [ [ "2015" ] ] }, "page" : "105-118", "publisher" : "Organizaci\u00f3n de las Naciones Unidas para la Agricultura y la Alimentaci\u00f3n (FAO)", "title" : "Assessing the risk status of livestock breeds: a multi-indicator method applied to 178 French local breeds belonging to ten species", "type" : "article-journal" }, "uris" : [ "http://www.mendeley.com/documents/?uuid=1f2eb458-b283-43f2-807f-10fc0aae5c19" ] }, { "id" : "ITEM-2", "itemData" : { "DOI" : "10.3389/fgene.2015.00314", "author" : [ { "dropping-particle" : "", "family" : "Bruford", "given" : "Michael W", "non-dropping-particle" : "", "parse-names" : false, "suffix" : "" }, { "dropping-particle" : "", "family" : "Ginja", "given" : "Catarina", "non-dropping-particle" : "", "parse-names" : false, "suffix" : "" }, { "dropping-particle" : "", "family" : "Hoffmann", "given" : "Irene", "non-dropping-particle" : "", "parse-names" : false, "suffix" : "" }, { "dropping-particle" : "", "family" : "Joost", "given" : "St\u00e9phane", "non-dropping-particle" : "", "parse-names" : false, "suffix" : "" }, { "dropping-particle" : "", "family" : "Orozco-terWengel", "given" : "Pablo", "non-dropping-particle" : "", "parse-names" : false, "suffix" : "" }, { "dropping-particle" : "", "family" : "Alberto", "given" : "Florian J", "non-dropping-particle" : "", "parse-names" : false, "suffix" : "" }, { "dropping-particle" : "", "family" : "Amaral", "given" : "Andreia J", "non-dropping-particle" : "", "parse-names" : false, "suffix" : "" }, { "dropping-particle" : "", "family" : "Barbato", "given" : "Mario", "non-dropping-particle" : "", "parse-names" : false, "suffix" : "" }, { "dropping-particle" : "", "family" : "Biscarini", "given" : "Filippo", "non-dropping-particle" : "", "parse-names" : false, "suffix" : "" }, { "dropping-particle" : "", "family" : "Colli", "given" : "Licia", "non-dropping-particle" : "", "parse-names" : false, "suffix" : "" } ], "container-title" : "Frontiers in genetics", "id" : "ITEM-2", "issued" : { "date-parts" : [ [ "2015" ] ] }, "publisher" : "Frontiers Media SA", "title" : "Prospects and challenges for the conservation of farm animal genomic resources, 2015-2025", "type" : "article-journal", "volume" : "6" }, "uris" : [ "http://www.mendeley.com/documents/?uuid=7943b2f4-b587-4a1c-a76a-994de8f7af04" ] } ], "mendeley" : { "formattedCitation" : "(Bruford et al., 2015; Verrier et al., 2015)", "plainTextFormattedCitation" : "(Bruford et al., 2015; Verrier et al., 2015)", "previouslyFormattedCitation" : "(Bruford et al., 2015; Verrier et al., 2015)" }, "properties" : { "noteIndex" : 0 }, "schema" : "https://github.com/citation-style-language/schema/raw/master/csl-citation.json" }</w:instrText>
      </w:r>
      <w:r w:rsidR="00B03078">
        <w:fldChar w:fldCharType="separate"/>
      </w:r>
      <w:r w:rsidR="00B701DF" w:rsidRPr="00B701DF">
        <w:rPr>
          <w:noProof/>
        </w:rPr>
        <w:t>(Bruford et al., 2015; Verrier et al., 2015)</w:t>
      </w:r>
      <w:r w:rsidR="00B03078">
        <w:fldChar w:fldCharType="end"/>
      </w:r>
      <w:r>
        <w:t xml:space="preserve">. </w:t>
      </w:r>
      <w:commentRangeStart w:id="93"/>
      <w:r w:rsidR="00300986">
        <w:t xml:space="preserve">For a full review of </w:t>
      </w:r>
      <w:r w:rsidR="00B66AD1">
        <w:t>methodological approaches to evaluate cost</w:t>
      </w:r>
      <w:r w:rsidR="00B701DF">
        <w:t>s</w:t>
      </w:r>
      <w:r w:rsidR="00B66AD1">
        <w:t xml:space="preserve"> and benefits of different policy</w:t>
      </w:r>
      <w:r w:rsidR="00B701DF">
        <w:t xml:space="preserve"> </w:t>
      </w:r>
      <w:del w:id="94" w:author="MORAN Dominic" w:date="2018-07-08T19:16:00Z">
        <w:r w:rsidR="00B701DF" w:rsidDel="000D727E">
          <w:delText>options</w:delText>
        </w:r>
        <w:r w:rsidR="00E37DD3" w:rsidDel="000D727E">
          <w:delText>,</w:delText>
        </w:r>
      </w:del>
      <w:r w:rsidR="00B66AD1">
        <w:t xml:space="preserve"> options </w:t>
      </w:r>
      <w:r w:rsidR="00300986">
        <w:t>see</w:t>
      </w:r>
      <w:r w:rsidR="00E37DD3">
        <w:t xml:space="preserve"> </w:t>
      </w:r>
      <w:r w:rsidR="00E37DD3">
        <w:fldChar w:fldCharType="begin" w:fldLock="1"/>
      </w:r>
      <w:r w:rsidR="00B701DF">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"manualFormatting" : "Tietenberg and Lewis (2018)", "plainTextFormattedCitation" : "(Tietenberg and Lewis, 2018)", "previouslyFormattedCitation" : "(Tietenberg and Lewis, 2018)" }, "properties" : { "noteIndex" : 0 }, "schema" : "https://github.com/citation-style-language/schema/raw/master/csl-citation.json" }</w:instrText>
      </w:r>
      <w:r w:rsidR="00E37DD3">
        <w:fldChar w:fldCharType="separate"/>
      </w:r>
      <w:r w:rsidR="00E37DD3">
        <w:rPr>
          <w:noProof/>
        </w:rPr>
        <w:t>Tietenberg and Lewis</w:t>
      </w:r>
      <w:r w:rsidR="00E37DD3" w:rsidRPr="00E37DD3">
        <w:rPr>
          <w:noProof/>
        </w:rPr>
        <w:t xml:space="preserve"> </w:t>
      </w:r>
      <w:r w:rsidR="00E37DD3">
        <w:rPr>
          <w:noProof/>
        </w:rPr>
        <w:t>(</w:t>
      </w:r>
      <w:r w:rsidR="00E37DD3" w:rsidRPr="00E37DD3">
        <w:rPr>
          <w:noProof/>
        </w:rPr>
        <w:t>2018)</w:t>
      </w:r>
      <w:r w:rsidR="00E37DD3">
        <w:fldChar w:fldCharType="end"/>
      </w:r>
      <w:r w:rsidR="00300986">
        <w:t xml:space="preserve">. </w:t>
      </w:r>
      <w:commentRangeEnd w:id="93"/>
      <w:r w:rsidR="000D727E">
        <w:rPr>
          <w:rStyle w:val="CommentReference"/>
        </w:rPr>
        <w:commentReference w:id="93"/>
      </w:r>
    </w:p>
    <w:p w14:paraId="37EF799F" w14:textId="77777777" w:rsidR="00AD03B6" w:rsidRDefault="00AD03B6" w:rsidP="00AD03B6">
      <w:pPr>
        <w:pStyle w:val="Heading2"/>
        <w:keepLines w:val="0"/>
        <w:numPr>
          <w:ilvl w:val="1"/>
          <w:numId w:val="3"/>
        </w:numPr>
        <w:tabs>
          <w:tab w:val="left" w:pos="624"/>
        </w:tabs>
        <w:spacing w:before="300" w:after="120"/>
      </w:pPr>
      <w:bookmarkStart w:id="95" w:name="_Toc517708938"/>
      <w:r>
        <w:t>Aims and objectives</w:t>
      </w:r>
      <w:bookmarkEnd w:id="95"/>
    </w:p>
    <w:p w14:paraId="79198BAC" w14:textId="77777777" w:rsidR="00AD03B6" w:rsidRDefault="00AD03B6" w:rsidP="00AD03B6"/>
    <w:p w14:paraId="64103593" w14:textId="0CC030BE" w:rsidR="00AD03B6" w:rsidRPr="00B701DF" w:rsidRDefault="00AD03B6" w:rsidP="00AD03B6">
      <w:pPr>
        <w:rPr>
          <w:bCs/>
        </w:rPr>
      </w:pPr>
      <w:r w:rsidRPr="00D471F3">
        <w:t>The contribution of this the</w:t>
      </w:r>
      <w:r>
        <w:t xml:space="preserve">sis lies in the </w:t>
      </w:r>
      <w:r w:rsidR="00D15513">
        <w:t xml:space="preserve">application of different modelling approaches </w:t>
      </w:r>
      <w:r w:rsidR="009A3E6B">
        <w:t xml:space="preserve">(outlined below) </w:t>
      </w:r>
      <w:r w:rsidR="00D15513">
        <w:t>to explore how</w:t>
      </w:r>
      <w:r w:rsidRPr="00D471F3">
        <w:t xml:space="preserve"> </w:t>
      </w:r>
      <w:r>
        <w:t xml:space="preserve">incentive instruments </w:t>
      </w:r>
      <w:r w:rsidR="00B701DF">
        <w:t xml:space="preserve">could be improved or </w:t>
      </w:r>
      <w:r w:rsidR="00D15513">
        <w:t>implemented</w:t>
      </w:r>
      <w:r>
        <w:t xml:space="preserve"> to </w:t>
      </w:r>
      <w:r w:rsidR="00D15513">
        <w:t>support</w:t>
      </w:r>
      <w:r>
        <w:t xml:space="preserve"> PGR and FAnGR conservation. </w:t>
      </w:r>
      <w:commentRangeStart w:id="96"/>
      <w:r>
        <w:t xml:space="preserve">The former </w:t>
      </w:r>
      <w:commentRangeEnd w:id="96"/>
      <w:r w:rsidR="000D727E">
        <w:rPr>
          <w:rStyle w:val="CommentReference"/>
        </w:rPr>
        <w:commentReference w:id="96"/>
      </w:r>
      <w:r>
        <w:t xml:space="preserve">is a </w:t>
      </w:r>
      <w:r w:rsidR="006311BD">
        <w:t>stated research and policy challenge</w:t>
      </w:r>
      <w:r>
        <w:t xml:space="preserve"> outlined by </w:t>
      </w:r>
      <w:r>
        <w:fldChar w:fldCharType="begin" w:fldLock="1"/>
      </w:r>
      <w:r w:rsidR="00CE1711">
        <w:instrText>ADDIN CSL_CITATION { "citationItems" : [ { "id" : "ITEM-1", "itemData" : { "DOI" : "10.1016/j.livsci.2008.07.002", "ISSN" : "18711413", "author" : [ { "dropping-particle" : "", "family" : "Cardellino", "given" : "Ricardo a.", "non-dropping-particle" : "", "parse-names" : false, "suffix" : "" }, { "dropping-particle" : "", "family" : "Boyazoglu", "given" : "Jean", "non-dropping-particle" : "", "parse-names" : false, "suffix" : "" } ], "container-title" : "Livestock Science", "id" : "ITEM-1", "issue" : "3", "issued" : { "date-parts" : [ [ "2009", "2" ] ] }, "page" : "166-173", "publisher" : "Elsevier B.V.", "title" : "Research opportunities in the field of animal genetic resources", "type" : "article-journal", "volume" : "120" }, "uris" : [ "http://www.mendeley.com/documents/?uuid=8ed7bf64-7f13-4c0d-85d6-b5c9e13372eb" ] } ], "mendeley" : { "formattedCitation" : "(Cardellino and Boyazoglu, 2009)", "manualFormatting" : "Cardellino and Boyazoglu (2009)", "plainTextFormattedCitation" : "(Cardellino and Boyazoglu, 2009)", "previouslyFormattedCitation" : "(Cardellino and Boyazoglu, 2009)" }, "properties" : { "noteIndex" : 0 }, "schema" : "https://github.com/citation-style-language/schema/raw/master/csl-citation.json" }</w:instrText>
      </w:r>
      <w:r>
        <w:fldChar w:fldCharType="separate"/>
      </w:r>
      <w:r w:rsidR="009A3E6B">
        <w:rPr>
          <w:noProof/>
        </w:rPr>
        <w:t>Cardellino and Boyazoglu</w:t>
      </w:r>
      <w:r w:rsidRPr="00194880">
        <w:rPr>
          <w:noProof/>
        </w:rPr>
        <w:t xml:space="preserve"> </w:t>
      </w:r>
      <w:r>
        <w:rPr>
          <w:noProof/>
        </w:rPr>
        <w:t>(</w:t>
      </w:r>
      <w:r w:rsidRPr="00194880">
        <w:rPr>
          <w:noProof/>
        </w:rPr>
        <w:t>2009)</w:t>
      </w:r>
      <w:r>
        <w:fldChar w:fldCharType="end"/>
      </w:r>
      <w:r>
        <w:t xml:space="preserve"> and</w:t>
      </w:r>
      <w:r w:rsidR="00B701DF">
        <w:t xml:space="preserve"> </w:t>
      </w:r>
      <w:r w:rsidR="00B701DF">
        <w:fldChar w:fldCharType="begin" w:fldLock="1"/>
      </w:r>
      <w:r w:rsidR="00B701DF">
        <w:instrText>ADDIN CSL_CITATION { "citationItems" : [ { "id" : "ITEM-1", "itemData" : { "DOI" : "10.3389/fgene.2015.00314", "author" : [ { "dropping-particle" : "", "family" : "Bruford", "given" : "Michael W", "non-dropping-particle" : "", "parse-names" : false, "suffix" : "" }, { "dropping-particle" : "", "family" : "Ginja", "given" : "Catarina", "non-dropping-particle" : "", "parse-names" : false, "suffix" : "" }, { "dropping-particle" : "", "family" : "Hoffmann", "given" : "Irene", "non-dropping-particle" : "", "parse-names" : false, "suffix" : "" }, { "dropping-particle" : "", "family" : "Joost", "given" : "St\u00e9phane", "non-dropping-particle" : "", "parse-names" : false, "suffix" : "" }, { "dropping-particle" : "", "family" : "Orozco-terWengel", "given" : "Pablo", "non-dropping-particle" : "", "parse-names" : false, "suffix" : "" }, { "dropping-particle" : "", "family" : "Alberto", "given" : "Florian J", "non-dropping-particle" : "", "parse-names" : false, "suffix" : "" }, { "dropping-particle" : "", "family" : "Amaral", "given" : "Andreia J", "non-dropping-particle" : "", "parse-names" : false, "suffix" : "" }, { "dropping-particle" : "", "family" : "Barbato", "given" : "Mario", "non-dropping-particle" : "", "parse-names" : false, "suffix" : "" }, { "dropping-particle" : "", "family" : "Biscarini", "given" : "Filippo", "non-dropping-particle" : "", "parse-names" : false, "suffix" : "" }, { "dropping-particle" : "", "family" : "Colli", "given" : "Licia", "non-dropping-particle" : "", "parse-names" : false, "suffix" : "" } ], "container-title" : "Frontiers in genetics", "id" : "ITEM-1", "issued" : { "date-parts" : [ [ "2015" ] ] }, "publisher" : "Frontiers Media SA", "title" : "Prospects and challenges for the conservation of farm animal genomic resources, 2015-2025", "type" : "article-journal", "volume" : "6" }, "uris" : [ "http://www.mendeley.com/documents/?uuid=7943b2f4-b587-4a1c-a76a-994de8f7af04" ] } ], "mendeley" : { "formattedCitation" : "(Bruford et al., 2015)", "manualFormatting" : "Bruford et al. (2015)", "plainTextFormattedCitation" : "(Bruford et al., 2015)" }, "properties" : { "noteIndex" : 0 }, "schema" : "https://github.com/citation-style-language/schema/raw/master/csl-citation.json" }</w:instrText>
      </w:r>
      <w:r w:rsidR="00B701DF">
        <w:fldChar w:fldCharType="separate"/>
      </w:r>
      <w:r w:rsidR="00B701DF">
        <w:rPr>
          <w:noProof/>
        </w:rPr>
        <w:t>Bruford et al.</w:t>
      </w:r>
      <w:r w:rsidR="00B701DF" w:rsidRPr="00B701DF">
        <w:rPr>
          <w:noProof/>
        </w:rPr>
        <w:t xml:space="preserve"> </w:t>
      </w:r>
      <w:r w:rsidR="00B701DF">
        <w:rPr>
          <w:noProof/>
        </w:rPr>
        <w:t>(</w:t>
      </w:r>
      <w:r w:rsidR="00B701DF" w:rsidRPr="00B701DF">
        <w:rPr>
          <w:noProof/>
        </w:rPr>
        <w:t>2015)</w:t>
      </w:r>
      <w:r w:rsidR="00B701DF">
        <w:fldChar w:fldCharType="end"/>
      </w:r>
      <w:r w:rsidR="006311BD">
        <w:t xml:space="preserve">. </w:t>
      </w:r>
      <w:r>
        <w:rPr>
          <w:bCs/>
        </w:rPr>
        <w:t xml:space="preserve">This work </w:t>
      </w:r>
      <w:r w:rsidR="00B701DF">
        <w:rPr>
          <w:bCs/>
        </w:rPr>
        <w:t xml:space="preserve">therefore </w:t>
      </w:r>
      <w:r>
        <w:rPr>
          <w:bCs/>
        </w:rPr>
        <w:t>improves</w:t>
      </w:r>
      <w:r w:rsidRPr="0037186D">
        <w:rPr>
          <w:bCs/>
        </w:rPr>
        <w:t xml:space="preserve"> our understanding of the likely costs of maintaining farm system diversity and the role of supply side instruments and incentives to affect </w:t>
      </w:r>
      <w:r>
        <w:rPr>
          <w:bCs/>
        </w:rPr>
        <w:t>(</w:t>
      </w:r>
      <w:r w:rsidRPr="0037186D">
        <w:rPr>
          <w:bCs/>
        </w:rPr>
        <w:t>good</w:t>
      </w:r>
      <w:r>
        <w:rPr>
          <w:bCs/>
        </w:rPr>
        <w:t>)</w:t>
      </w:r>
      <w:r w:rsidRPr="0037186D">
        <w:rPr>
          <w:bCs/>
        </w:rPr>
        <w:t xml:space="preserve"> conservation outcomes</w:t>
      </w:r>
      <w:ins w:id="97" w:author="MORAN Dominic" w:date="2018-07-08T19:19:00Z">
        <w:r w:rsidR="000D727E">
          <w:rPr>
            <w:bCs/>
          </w:rPr>
          <w:t xml:space="preserve"> </w:t>
        </w:r>
      </w:ins>
      <w:del w:id="98" w:author="MORAN Dominic" w:date="2018-07-08T19:19:00Z">
        <w:r w:rsidDel="000D727E">
          <w:rPr>
            <w:bCs/>
          </w:rPr>
          <w:delText xml:space="preserve">, both </w:delText>
        </w:r>
      </w:del>
      <w:r>
        <w:rPr>
          <w:bCs/>
        </w:rPr>
        <w:t>in developed and developing countries</w:t>
      </w:r>
      <w:r w:rsidRPr="0037186D">
        <w:rPr>
          <w:bCs/>
        </w:rPr>
        <w:t>.</w:t>
      </w:r>
      <w:r>
        <w:rPr>
          <w:bCs/>
        </w:rPr>
        <w:t xml:space="preserve"> The </w:t>
      </w:r>
      <w:r w:rsidR="00B03078">
        <w:rPr>
          <w:bCs/>
        </w:rPr>
        <w:t>specific</w:t>
      </w:r>
      <w:r>
        <w:rPr>
          <w:bCs/>
        </w:rPr>
        <w:t xml:space="preserve"> aims </w:t>
      </w:r>
      <w:r w:rsidR="00B03078">
        <w:rPr>
          <w:bCs/>
        </w:rPr>
        <w:t xml:space="preserve">are </w:t>
      </w:r>
      <w:r>
        <w:rPr>
          <w:bCs/>
        </w:rPr>
        <w:t>to</w:t>
      </w:r>
      <w:r w:rsidR="00B03078">
        <w:rPr>
          <w:bCs/>
        </w:rPr>
        <w:t>o</w:t>
      </w:r>
      <w:r>
        <w:rPr>
          <w:bCs/>
        </w:rPr>
        <w:t>:</w:t>
      </w:r>
    </w:p>
    <w:p w14:paraId="5CE43E6A" w14:textId="77777777" w:rsidR="00B03078" w:rsidRDefault="00B03078" w:rsidP="00AD03B6">
      <w:pPr>
        <w:rPr>
          <w:bCs/>
        </w:rPr>
      </w:pPr>
    </w:p>
    <w:p w14:paraId="3B3B4592" w14:textId="77777777" w:rsidR="00AD03B6" w:rsidRDefault="00AD03B6" w:rsidP="00AD03B6">
      <w:pPr>
        <w:pStyle w:val="ListParagraph"/>
        <w:numPr>
          <w:ilvl w:val="0"/>
          <w:numId w:val="4"/>
        </w:numPr>
        <w:rPr>
          <w:bCs/>
        </w:rPr>
      </w:pPr>
      <w:r>
        <w:rPr>
          <w:bCs/>
        </w:rPr>
        <w:t xml:space="preserve">Explore the measurement of “diversity” as a public good, with a focus on  genetic metrics that denote difference </w:t>
      </w:r>
    </w:p>
    <w:p w14:paraId="6BE8BC71" w14:textId="7EE88005" w:rsidR="00AD03B6" w:rsidRDefault="00AD03B6" w:rsidP="00AD03B6">
      <w:pPr>
        <w:pStyle w:val="ListParagraph"/>
        <w:numPr>
          <w:ilvl w:val="0"/>
          <w:numId w:val="4"/>
        </w:numPr>
        <w:rPr>
          <w:bCs/>
        </w:rPr>
      </w:pPr>
      <w:r>
        <w:rPr>
          <w:bCs/>
        </w:rPr>
        <w:t xml:space="preserve">Determine the use and non-use values of </w:t>
      </w:r>
      <w:proofErr w:type="spellStart"/>
      <w:r w:rsidR="00B701DF">
        <w:rPr>
          <w:bCs/>
        </w:rPr>
        <w:t>FAnGR</w:t>
      </w:r>
      <w:proofErr w:type="spellEnd"/>
      <w:r>
        <w:rPr>
          <w:bCs/>
        </w:rPr>
        <w:t xml:space="preserve"> and </w:t>
      </w:r>
      <w:ins w:id="99" w:author="MORAN Dominic" w:date="2018-07-08T19:19:00Z">
        <w:r w:rsidR="000D727E">
          <w:rPr>
            <w:bCs/>
          </w:rPr>
          <w:t xml:space="preserve">to </w:t>
        </w:r>
      </w:ins>
      <w:r>
        <w:rPr>
          <w:bCs/>
        </w:rPr>
        <w:t>evaluate how such values are supplied across different institutions, including the market</w:t>
      </w:r>
    </w:p>
    <w:p w14:paraId="5A92230D" w14:textId="6C4A3032" w:rsidR="00AD03B6" w:rsidRDefault="00AD03B6" w:rsidP="00AD03B6">
      <w:pPr>
        <w:pStyle w:val="ListParagraph"/>
        <w:numPr>
          <w:ilvl w:val="0"/>
          <w:numId w:val="4"/>
        </w:numPr>
        <w:rPr>
          <w:bCs/>
        </w:rPr>
      </w:pPr>
      <w:r>
        <w:rPr>
          <w:bCs/>
        </w:rPr>
        <w:t xml:space="preserve">Outline key proximate threats to </w:t>
      </w:r>
      <w:proofErr w:type="spellStart"/>
      <w:r>
        <w:rPr>
          <w:bCs/>
        </w:rPr>
        <w:t>FAnGR</w:t>
      </w:r>
      <w:proofErr w:type="spellEnd"/>
      <w:r>
        <w:rPr>
          <w:bCs/>
        </w:rPr>
        <w:t xml:space="preserve">, and </w:t>
      </w:r>
      <w:ins w:id="100" w:author="MORAN Dominic" w:date="2018-07-08T19:19:00Z">
        <w:r w:rsidR="000D727E">
          <w:rPr>
            <w:bCs/>
          </w:rPr>
          <w:t xml:space="preserve">to </w:t>
        </w:r>
      </w:ins>
      <w:r>
        <w:rPr>
          <w:bCs/>
        </w:rPr>
        <w:t xml:space="preserve">consider how these threats can be </w:t>
      </w:r>
      <w:ins w:id="101" w:author="MORAN Dominic" w:date="2018-07-08T19:19:00Z">
        <w:r w:rsidR="000D727E">
          <w:rPr>
            <w:bCs/>
          </w:rPr>
          <w:t xml:space="preserve">addressed </w:t>
        </w:r>
      </w:ins>
      <w:del w:id="102" w:author="MORAN Dominic" w:date="2018-07-08T19:19:00Z">
        <w:r w:rsidR="00B701DF" w:rsidDel="000D727E">
          <w:rPr>
            <w:bCs/>
          </w:rPr>
          <w:delText>mediated</w:delText>
        </w:r>
      </w:del>
      <w:r>
        <w:rPr>
          <w:bCs/>
        </w:rPr>
        <w:t xml:space="preserve"> by different s</w:t>
      </w:r>
      <w:r w:rsidR="00DB7021">
        <w:rPr>
          <w:bCs/>
        </w:rPr>
        <w:t xml:space="preserve">upply side </w:t>
      </w:r>
      <w:r w:rsidR="00B701DF">
        <w:rPr>
          <w:bCs/>
        </w:rPr>
        <w:t>mechanisms</w:t>
      </w:r>
    </w:p>
    <w:p w14:paraId="3357880F" w14:textId="7527E3B9" w:rsidR="00AD03B6" w:rsidRPr="0056579D" w:rsidRDefault="00AD03B6" w:rsidP="00AD03B6">
      <w:pPr>
        <w:pStyle w:val="ListParagraph"/>
        <w:numPr>
          <w:ilvl w:val="0"/>
          <w:numId w:val="4"/>
        </w:numPr>
      </w:pPr>
      <w:r>
        <w:rPr>
          <w:bCs/>
        </w:rPr>
        <w:t>Explore the factors driving farmer choice of breed</w:t>
      </w:r>
      <w:ins w:id="103" w:author="MORAN Dominic" w:date="2018-07-08T19:19:00Z">
        <w:r w:rsidR="000D727E">
          <w:rPr>
            <w:bCs/>
          </w:rPr>
          <w:t>s</w:t>
        </w:r>
      </w:ins>
      <w:r>
        <w:rPr>
          <w:bCs/>
        </w:rPr>
        <w:t xml:space="preserve"> and motivations for participating in conservation </w:t>
      </w:r>
      <w:r w:rsidR="00B701DF">
        <w:rPr>
          <w:bCs/>
        </w:rPr>
        <w:t>schemes</w:t>
      </w:r>
    </w:p>
    <w:p w14:paraId="400B753A" w14:textId="77777777" w:rsidR="00AD03B6" w:rsidRPr="00E53AFC" w:rsidRDefault="00AD03B6" w:rsidP="00AD03B6">
      <w:pPr>
        <w:pStyle w:val="ListParagraph"/>
        <w:numPr>
          <w:ilvl w:val="0"/>
          <w:numId w:val="4"/>
        </w:numPr>
      </w:pPr>
      <w:r>
        <w:rPr>
          <w:bCs/>
        </w:rPr>
        <w:t xml:space="preserve">Measure farmer WTA contracts for conserving rare breeds in </w:t>
      </w:r>
      <w:r w:rsidR="00DB7021">
        <w:rPr>
          <w:bCs/>
        </w:rPr>
        <w:t xml:space="preserve">small-scale farm systems </w:t>
      </w:r>
      <w:r>
        <w:rPr>
          <w:bCs/>
        </w:rPr>
        <w:t>through different contract options using a choice experiment</w:t>
      </w:r>
      <w:r w:rsidR="00337E47">
        <w:rPr>
          <w:bCs/>
        </w:rPr>
        <w:t xml:space="preserve"> (CE)</w:t>
      </w:r>
      <w:r>
        <w:rPr>
          <w:bCs/>
        </w:rPr>
        <w:t xml:space="preserve"> </w:t>
      </w:r>
    </w:p>
    <w:p w14:paraId="129CFA61" w14:textId="77777777" w:rsidR="00B701DF" w:rsidRDefault="00AD03B6" w:rsidP="00AD03B6">
      <w:pPr>
        <w:pStyle w:val="ListParagraph"/>
        <w:numPr>
          <w:ilvl w:val="0"/>
          <w:numId w:val="4"/>
        </w:numPr>
      </w:pPr>
      <w:r>
        <w:t xml:space="preserve">Explore cost heterogeneity for supplying PGR conservation services using a competitive tender mechanism </w:t>
      </w:r>
    </w:p>
    <w:p w14:paraId="2B3E1995" w14:textId="77777777" w:rsidR="00AD03B6" w:rsidRDefault="00B701DF" w:rsidP="00AD03B6">
      <w:pPr>
        <w:pStyle w:val="ListParagraph"/>
        <w:numPr>
          <w:ilvl w:val="0"/>
          <w:numId w:val="4"/>
        </w:numPr>
      </w:pPr>
      <w:r>
        <w:t xml:space="preserve">Use linear programming (LP) to assess </w:t>
      </w:r>
      <w:r w:rsidR="00DB7021">
        <w:t xml:space="preserve">how different </w:t>
      </w:r>
      <w:r w:rsidR="00337E47">
        <w:t>site selection</w:t>
      </w:r>
      <w:r w:rsidR="00DB7021">
        <w:t xml:space="preserve"> goals impact the cost of e</w:t>
      </w:r>
      <w:r w:rsidR="00337E47">
        <w:t>stablishing an incentive scheme</w:t>
      </w:r>
      <w:r>
        <w:t xml:space="preserve"> for PGR</w:t>
      </w:r>
      <w:r w:rsidR="00AD03B6">
        <w:t xml:space="preserve">    </w:t>
      </w:r>
    </w:p>
    <w:p w14:paraId="08682167" w14:textId="77777777" w:rsidR="00AD03B6" w:rsidRDefault="00AD03B6" w:rsidP="00AD03B6">
      <w:pPr>
        <w:pStyle w:val="ListParagraph"/>
        <w:numPr>
          <w:ilvl w:val="0"/>
          <w:numId w:val="4"/>
        </w:numPr>
      </w:pPr>
      <w:r>
        <w:t>Develop a decision analysis framework</w:t>
      </w:r>
      <w:r w:rsidR="00337E47">
        <w:t xml:space="preserve"> using MCDA</w:t>
      </w:r>
      <w:r>
        <w:t xml:space="preserve"> to </w:t>
      </w:r>
      <w:r w:rsidR="00B701DF">
        <w:t>prioritise</w:t>
      </w:r>
      <w:r>
        <w:t xml:space="preserve"> investments in </w:t>
      </w:r>
      <w:r w:rsidR="00B701DF">
        <w:t>rare breeds</w:t>
      </w:r>
      <w:r>
        <w:t xml:space="preserve"> according to different value attributes of diversity </w:t>
      </w:r>
    </w:p>
    <w:p w14:paraId="1DD62FB5" w14:textId="77777777" w:rsidR="00AD03B6" w:rsidRPr="0053412A" w:rsidRDefault="00AD03B6" w:rsidP="00AD03B6">
      <w:pPr>
        <w:pStyle w:val="ListParagraph"/>
        <w:ind w:left="1114" w:firstLine="0"/>
      </w:pPr>
    </w:p>
    <w:p w14:paraId="3CF0EA93" w14:textId="2952F21E" w:rsidR="006311BD" w:rsidRDefault="00AD03B6" w:rsidP="005E624C">
      <w:pPr>
        <w:tabs>
          <w:tab w:val="left" w:pos="2127"/>
        </w:tabs>
      </w:pPr>
      <w:r>
        <w:rPr>
          <w:bCs/>
        </w:rPr>
        <w:t>The objective of the thesis is to explore the current</w:t>
      </w:r>
      <w:r>
        <w:t xml:space="preserve"> </w:t>
      </w:r>
      <w:r w:rsidRPr="0037186D">
        <w:t xml:space="preserve">supply of animal </w:t>
      </w:r>
      <w:r>
        <w:t>and, to a lesser extent plant</w:t>
      </w:r>
      <w:r w:rsidRPr="0037186D">
        <w:t xml:space="preserve"> diversity</w:t>
      </w:r>
      <w:r>
        <w:t>,</w:t>
      </w:r>
      <w:r w:rsidRPr="0037186D">
        <w:t xml:space="preserve"> with a view to developing our understanding of the potential cost of supplying more </w:t>
      </w:r>
      <w:r w:rsidRPr="0037186D">
        <w:lastRenderedPageBreak/>
        <w:t xml:space="preserve">diversity </w:t>
      </w:r>
      <w:r>
        <w:t xml:space="preserve">through incentive instruments. The former </w:t>
      </w:r>
      <w:r w:rsidRPr="0037186D">
        <w:t xml:space="preserve">will </w:t>
      </w:r>
      <w:r>
        <w:t xml:space="preserve">broadly </w:t>
      </w:r>
      <w:r w:rsidRPr="0037186D">
        <w:t xml:space="preserve">consider how contractual forms might be </w:t>
      </w:r>
      <w:r>
        <w:t>improved</w:t>
      </w:r>
      <w:r w:rsidRPr="0037186D">
        <w:t xml:space="preserve"> under existing </w:t>
      </w:r>
      <w:proofErr w:type="spellStart"/>
      <w:r w:rsidRPr="0037186D">
        <w:t>agri</w:t>
      </w:r>
      <w:proofErr w:type="spellEnd"/>
      <w:r w:rsidRPr="0037186D">
        <w:t xml:space="preserve"> environmental scheme</w:t>
      </w:r>
      <w:r w:rsidR="00337E47">
        <w:t>s</w:t>
      </w:r>
      <w:r>
        <w:t xml:space="preserve"> (AES)</w:t>
      </w:r>
      <w:r w:rsidR="00DB7021">
        <w:t xml:space="preserve"> </w:t>
      </w:r>
      <w:r w:rsidR="00337E47">
        <w:t>or</w:t>
      </w:r>
      <w:r w:rsidR="00DB7021">
        <w:t xml:space="preserve"> </w:t>
      </w:r>
      <w:r w:rsidRPr="0037186D">
        <w:t xml:space="preserve">stand-alone schemes </w:t>
      </w:r>
      <w:r w:rsidR="00CE3B99">
        <w:t>(e.g. PES)</w:t>
      </w:r>
      <w:ins w:id="104" w:author="MORAN Dominic" w:date="2018-07-08T19:21:00Z">
        <w:r w:rsidR="003F4B9C">
          <w:t>,</w:t>
        </w:r>
      </w:ins>
      <w:r w:rsidR="00CE3B99">
        <w:t xml:space="preserve"> and how investments in such schemes can be rationalised for better conservation outcomes. </w:t>
      </w:r>
      <w:r w:rsidRPr="0018181F">
        <w:t xml:space="preserve">The </w:t>
      </w:r>
      <w:r>
        <w:t>thesis</w:t>
      </w:r>
      <w:r w:rsidRPr="0018181F">
        <w:t xml:space="preserve"> is comprised of </w:t>
      </w:r>
      <w:r>
        <w:t>four studies</w:t>
      </w:r>
      <w:r w:rsidR="001318E2">
        <w:t xml:space="preserve">, each </w:t>
      </w:r>
      <w:r w:rsidR="00D958CE">
        <w:t xml:space="preserve">presented </w:t>
      </w:r>
      <w:r w:rsidR="00300986">
        <w:t xml:space="preserve">as </w:t>
      </w:r>
      <w:ins w:id="105" w:author="MORAN Dominic" w:date="2018-07-08T19:21:00Z">
        <w:r w:rsidR="003F4B9C">
          <w:t xml:space="preserve">individual </w:t>
        </w:r>
      </w:ins>
      <w:del w:id="106" w:author="MORAN Dominic" w:date="2018-07-08T19:21:00Z">
        <w:r w:rsidR="005E3E62" w:rsidDel="003F4B9C">
          <w:delText xml:space="preserve">standalone </w:delText>
        </w:r>
      </w:del>
      <w:ins w:id="107" w:author="MORAN Dominic" w:date="2018-07-08T19:22:00Z">
        <w:r w:rsidR="003F4B9C" w:rsidRPr="003F4B9C">
          <w:t xml:space="preserve">multidisciplinary </w:t>
        </w:r>
      </w:ins>
      <w:r w:rsidR="00D958CE">
        <w:t>chapters</w:t>
      </w:r>
      <w:del w:id="108" w:author="MORAN Dominic" w:date="2018-07-08T19:22:00Z">
        <w:r w:rsidR="005E624C" w:rsidDel="003F4B9C">
          <w:delText xml:space="preserve"> that build on one another but are </w:delText>
        </w:r>
      </w:del>
      <w:del w:id="109" w:author="MORAN Dominic" w:date="2018-07-08T19:21:00Z">
        <w:r w:rsidR="005E624C" w:rsidDel="003F4B9C">
          <w:delText xml:space="preserve">multidisciplinary </w:delText>
        </w:r>
      </w:del>
      <w:del w:id="110" w:author="MORAN Dominic" w:date="2018-07-08T19:22:00Z">
        <w:r w:rsidR="005E624C" w:rsidDel="003F4B9C">
          <w:delText>(i.e. employ different methodological applications</w:delText>
        </w:r>
      </w:del>
      <w:r w:rsidR="005E624C">
        <w:t xml:space="preserve">). </w:t>
      </w:r>
      <w:r w:rsidR="006311BD">
        <w:t xml:space="preserve"> </w:t>
      </w:r>
    </w:p>
    <w:p w14:paraId="0163EF9C" w14:textId="77777777" w:rsidR="006311BD" w:rsidRDefault="006311BD" w:rsidP="00AD03B6"/>
    <w:p w14:paraId="71EBDDDB" w14:textId="54C17E62" w:rsidR="00AD03B6" w:rsidRDefault="00AD03B6" w:rsidP="00AD03B6">
      <w:del w:id="111" w:author="MORAN Dominic" w:date="2018-07-08T19:22:00Z">
        <w:r w:rsidDel="003F4B9C">
          <w:delText xml:space="preserve">In </w:delText>
        </w:r>
      </w:del>
      <w:r w:rsidRPr="00D74CAF">
        <w:t>Chapter 2</w:t>
      </w:r>
      <w:ins w:id="112" w:author="MORAN Dominic" w:date="2018-07-08T19:22:00Z">
        <w:r w:rsidR="003F4B9C">
          <w:t xml:space="preserve"> </w:t>
        </w:r>
        <w:proofErr w:type="spellStart"/>
        <w:r w:rsidR="003F4B9C">
          <w:t>provides</w:t>
        </w:r>
      </w:ins>
      <w:del w:id="113" w:author="MORAN Dominic" w:date="2018-07-08T19:22:00Z">
        <w:r w:rsidDel="003F4B9C">
          <w:delText xml:space="preserve">, </w:delText>
        </w:r>
      </w:del>
      <w:r>
        <w:t>a</w:t>
      </w:r>
      <w:proofErr w:type="spellEnd"/>
      <w:r>
        <w:t xml:space="preserve"> review of public good characteristics associated with rare breeds </w:t>
      </w:r>
      <w:ins w:id="114" w:author="MORAN Dominic" w:date="2018-07-08T19:23:00Z">
        <w:r w:rsidR="003F4B9C">
          <w:t xml:space="preserve">and </w:t>
        </w:r>
      </w:ins>
      <w:proofErr w:type="gramStart"/>
      <w:r>
        <w:t>is complimented</w:t>
      </w:r>
      <w:proofErr w:type="gramEnd"/>
      <w:r>
        <w:t xml:space="preserve"> by discourse surrounding how institutions </w:t>
      </w:r>
      <w:ins w:id="115" w:author="MORAN Dominic" w:date="2018-07-08T19:23:00Z">
        <w:r w:rsidR="003F4B9C">
          <w:t>mediate</w:t>
        </w:r>
      </w:ins>
      <w:del w:id="116" w:author="MORAN Dominic" w:date="2018-07-08T19:23:00Z">
        <w:r w:rsidDel="003F4B9C">
          <w:delText>are acting to exacerbate or ameliorate certain public good values embodied in</w:delText>
        </w:r>
      </w:del>
      <w:r>
        <w:t xml:space="preserve"> rare breed</w:t>
      </w:r>
      <w:ins w:id="117" w:author="MORAN Dominic" w:date="2018-07-08T19:23:00Z">
        <w:r w:rsidR="003F4B9C">
          <w:t xml:space="preserve"> conservation</w:t>
        </w:r>
      </w:ins>
      <w:del w:id="118" w:author="MORAN Dominic" w:date="2018-07-08T19:23:00Z">
        <w:r w:rsidDel="003F4B9C">
          <w:delText>s</w:delText>
        </w:r>
      </w:del>
      <w:r>
        <w:t xml:space="preserve">. Multiple proximate threats to diversity and issues pertaining to the use of incentive support schemes are discussed. Chapter 3 employs a </w:t>
      </w:r>
      <w:commentRangeStart w:id="119"/>
      <w:r>
        <w:t>CE</w:t>
      </w:r>
      <w:commentRangeEnd w:id="119"/>
      <w:r w:rsidR="003F4B9C">
        <w:rPr>
          <w:rStyle w:val="CommentReference"/>
        </w:rPr>
        <w:commentReference w:id="119"/>
      </w:r>
      <w:r>
        <w:t xml:space="preserve"> to determine farmer preferences for rare breed conservation contracts in Romania. Uptake in conservation programmes is modelled based on various payment scenarios related to farmer </w:t>
      </w:r>
      <w:r w:rsidR="00B03078">
        <w:t>WTA</w:t>
      </w:r>
      <w:r>
        <w:t xml:space="preserve"> conservation subsides. Barriers-to-entry that may preclude farmers from enrolling in incentive schemes </w:t>
      </w:r>
      <w:proofErr w:type="gramStart"/>
      <w:r>
        <w:t>are discussed</w:t>
      </w:r>
      <w:proofErr w:type="gramEnd"/>
      <w:r>
        <w:t>, particularly in the context of small-scale producers where conservation arguably has a pivotal role to play.</w:t>
      </w:r>
      <w:r w:rsidR="00F12C28">
        <w:t xml:space="preserve"> </w:t>
      </w:r>
      <w:del w:id="120" w:author="MORAN Dominic" w:date="2018-07-08T19:24:00Z">
        <w:r w:rsidDel="003F4B9C">
          <w:delText>In</w:delText>
        </w:r>
      </w:del>
      <w:r>
        <w:t xml:space="preserve"> Chapter 4</w:t>
      </w:r>
      <w:ins w:id="121" w:author="MORAN Dominic" w:date="2018-07-08T19:24:00Z">
        <w:r w:rsidR="003F4B9C">
          <w:t xml:space="preserve"> describes</w:t>
        </w:r>
      </w:ins>
      <w:del w:id="122" w:author="MORAN Dominic" w:date="2018-07-08T19:24:00Z">
        <w:r w:rsidDel="003F4B9C">
          <w:delText>,</w:delText>
        </w:r>
      </w:del>
      <w:r>
        <w:t xml:space="preserve"> a competitive tender survey </w:t>
      </w:r>
      <w:del w:id="123" w:author="MORAN Dominic" w:date="2018-07-08T19:24:00Z">
        <w:r w:rsidDel="003F4B9C">
          <w:delText>is</w:delText>
        </w:r>
      </w:del>
      <w:r>
        <w:t xml:space="preserve"> applied in Zambia to identify least </w:t>
      </w:r>
      <w:proofErr w:type="gramStart"/>
      <w:r>
        <w:t>cost conservation service providers</w:t>
      </w:r>
      <w:proofErr w:type="gramEnd"/>
      <w:r>
        <w:t xml:space="preserve"> for </w:t>
      </w:r>
      <w:r w:rsidR="00F12C28">
        <w:t>crop wild relative (</w:t>
      </w:r>
      <w:r w:rsidR="001318E2">
        <w:t>CWR</w:t>
      </w:r>
      <w:r w:rsidR="00F12C28">
        <w:t>)</w:t>
      </w:r>
      <w:r>
        <w:t xml:space="preserve"> conservation. A</w:t>
      </w:r>
      <w:r w:rsidR="00337E47">
        <w:t>n</w:t>
      </w:r>
      <w:r>
        <w:t xml:space="preserve"> </w:t>
      </w:r>
      <w:r w:rsidR="00337E47">
        <w:t>LP</w:t>
      </w:r>
      <w:r>
        <w:t xml:space="preserve"> model is used to demonstrate how selection of conservation sites and service providers can be optimised, subject to multiple diversity and social equity constraints. The appropriateness of selection under certain selection goals is discussed alongside resource needs and costs for national scale CWR conservation programmes. Chapter 5 provides an application of MCDA to determine how livestock breeds (in the UK) could be prioritised to maximise returns on investments in diversity.  Ethical arguments around prioritisation are provided alongside consideration of potential trade-offs between different conservation goals. Finally, Chapter 6 offers conclusions and recommendations from the thesis, plus suggestions for further work. </w:t>
      </w:r>
    </w:p>
    <w:p w14:paraId="00AAFE85" w14:textId="77777777" w:rsidR="00EE71BE" w:rsidRDefault="00EE71BE">
      <w:bookmarkStart w:id="124" w:name="_GoBack"/>
      <w:bookmarkEnd w:id="124"/>
    </w:p>
    <w:sectPr w:rsidR="00EE71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MORAN Dominic" w:date="2018-07-08T18:32:00Z" w:initials="MD">
    <w:p w14:paraId="406C7E3A" w14:textId="77777777" w:rsidR="000D727E" w:rsidRDefault="000D727E">
      <w:pPr>
        <w:pStyle w:val="CommentText"/>
      </w:pPr>
      <w:r>
        <w:rPr>
          <w:rStyle w:val="CommentReference"/>
        </w:rPr>
        <w:annotationRef/>
      </w:r>
      <w:r>
        <w:t xml:space="preserve">Are they   ?  Do you mean underpin? </w:t>
      </w:r>
    </w:p>
  </w:comment>
  <w:comment w:id="53" w:author="MORAN Dominic" w:date="2018-07-08T18:50:00Z" w:initials="MD">
    <w:p w14:paraId="4C1D906B" w14:textId="797F2864" w:rsidR="000D727E" w:rsidRDefault="000D727E">
      <w:pPr>
        <w:pStyle w:val="CommentText"/>
      </w:pPr>
      <w:r>
        <w:rPr>
          <w:rStyle w:val="CommentReference"/>
        </w:rPr>
        <w:annotationRef/>
      </w:r>
      <w:r>
        <w:rPr>
          <w:rStyle w:val="CommentReference"/>
        </w:rPr>
        <w:t xml:space="preserve">Probably best wide biodiversity </w:t>
      </w:r>
    </w:p>
  </w:comment>
  <w:comment w:id="61" w:author="MORAN Dominic" w:date="2018-07-08T18:53:00Z" w:initials="MD">
    <w:p w14:paraId="70439A08" w14:textId="31D8D1B0" w:rsidR="000D727E" w:rsidRDefault="000D727E">
      <w:pPr>
        <w:pStyle w:val="CommentText"/>
      </w:pPr>
      <w:r>
        <w:rPr>
          <w:rStyle w:val="CommentReference"/>
        </w:rPr>
        <w:annotationRef/>
      </w:r>
      <w:r>
        <w:t xml:space="preserve">You need </w:t>
      </w:r>
      <w:proofErr w:type="spellStart"/>
      <w:r>
        <w:t>a re</w:t>
      </w:r>
      <w:proofErr w:type="spellEnd"/>
      <w:r>
        <w:t xml:space="preserve"> here – suggest the OECD reference on environmental instruments </w:t>
      </w:r>
    </w:p>
  </w:comment>
  <w:comment w:id="68" w:author="MORAN Dominic" w:date="2018-07-08T18:55:00Z" w:initials="MD">
    <w:p w14:paraId="25369665" w14:textId="2D8B9EAA" w:rsidR="000D727E" w:rsidRDefault="000D727E">
      <w:pPr>
        <w:pStyle w:val="CommentText"/>
      </w:pPr>
      <w:r>
        <w:rPr>
          <w:rStyle w:val="CommentReference"/>
        </w:rPr>
        <w:annotationRef/>
      </w:r>
      <w:r>
        <w:t>And a lack of information on how</w:t>
      </w:r>
    </w:p>
  </w:comment>
  <w:comment w:id="69" w:author="MORAN Dominic" w:date="2018-07-08T18:55:00Z" w:initials="MD">
    <w:p w14:paraId="6052A178" w14:textId="37A16BF3" w:rsidR="000D727E" w:rsidRDefault="000D727E">
      <w:pPr>
        <w:pStyle w:val="CommentText"/>
      </w:pPr>
      <w:r>
        <w:rPr>
          <w:rStyle w:val="CommentReference"/>
        </w:rPr>
        <w:annotationRef/>
      </w:r>
      <w:r>
        <w:t xml:space="preserve">Do you mean in terms of targeting on lowest cost providers?  You need to spell out  </w:t>
      </w:r>
    </w:p>
  </w:comment>
  <w:comment w:id="87" w:author="MORAN Dominic" w:date="2018-07-08T19:14:00Z" w:initials="MD">
    <w:p w14:paraId="2A42B257" w14:textId="3E14668F" w:rsidR="000D727E" w:rsidRDefault="000D727E">
      <w:pPr>
        <w:pStyle w:val="CommentText"/>
      </w:pPr>
      <w:r>
        <w:rPr>
          <w:rStyle w:val="CommentReference"/>
        </w:rPr>
        <w:annotationRef/>
      </w:r>
      <w:r>
        <w:t xml:space="preserve">And information asymmetry </w:t>
      </w:r>
    </w:p>
  </w:comment>
  <w:comment w:id="93" w:author="MORAN Dominic" w:date="2018-07-08T19:16:00Z" w:initials="MD">
    <w:p w14:paraId="100A2733" w14:textId="46E262B6" w:rsidR="000D727E" w:rsidRDefault="000D727E" w:rsidP="000D727E">
      <w:pPr>
        <w:pStyle w:val="CommentText"/>
        <w:ind w:firstLine="0"/>
      </w:pPr>
      <w:r>
        <w:rPr>
          <w:rStyle w:val="CommentReference"/>
        </w:rPr>
        <w:annotationRef/>
      </w:r>
      <w:r>
        <w:t xml:space="preserve">This seems to be vague/hanging and unconnected   - [perhaps use this ref where I suggested the OECD one? </w:t>
      </w:r>
    </w:p>
  </w:comment>
  <w:comment w:id="96" w:author="MORAN Dominic" w:date="2018-07-08T19:18:00Z" w:initials="MD">
    <w:p w14:paraId="75F1C019" w14:textId="25B430C8" w:rsidR="000D727E" w:rsidRDefault="000D727E">
      <w:pPr>
        <w:pStyle w:val="CommentText"/>
      </w:pPr>
      <w:r>
        <w:rPr>
          <w:rStyle w:val="CommentReference"/>
        </w:rPr>
        <w:annotationRef/>
      </w:r>
      <w:r>
        <w:t xml:space="preserve">The former what? Unclear </w:t>
      </w:r>
    </w:p>
  </w:comment>
  <w:comment w:id="119" w:author="MORAN Dominic" w:date="2018-07-08T19:23:00Z" w:initials="MD">
    <w:p w14:paraId="75B9861E" w14:textId="5C56EBEE" w:rsidR="003F4B9C" w:rsidRDefault="003F4B9C">
      <w:pPr>
        <w:pStyle w:val="CommentText"/>
      </w:pPr>
      <w:r>
        <w:rPr>
          <w:rStyle w:val="CommentReference"/>
        </w:rPr>
        <w:annotationRef/>
      </w:r>
      <w:r>
        <w:t xml:space="preserve">Before you refer to Choice Modelling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C7E3A" w15:done="0"/>
  <w15:commentEx w15:paraId="4C1D906B" w15:done="0"/>
  <w15:commentEx w15:paraId="70439A08" w15:done="0"/>
  <w15:commentEx w15:paraId="25369665" w15:done="0"/>
  <w15:commentEx w15:paraId="6052A178" w15:done="0"/>
  <w15:commentEx w15:paraId="2A42B257" w15:done="0"/>
  <w15:commentEx w15:paraId="100A2733" w15:done="0"/>
  <w15:commentEx w15:paraId="75F1C019" w15:done="0"/>
  <w15:commentEx w15:paraId="75B986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93359" w14:textId="77777777" w:rsidR="00871222" w:rsidRDefault="00871222" w:rsidP="00AD03B6">
      <w:pPr>
        <w:spacing w:line="240" w:lineRule="auto"/>
      </w:pPr>
      <w:r>
        <w:separator/>
      </w:r>
    </w:p>
  </w:endnote>
  <w:endnote w:type="continuationSeparator" w:id="0">
    <w:p w14:paraId="22D4F556" w14:textId="77777777" w:rsidR="00871222" w:rsidRDefault="00871222" w:rsidP="00AD0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EFDF5" w14:textId="77777777" w:rsidR="00871222" w:rsidRDefault="00871222" w:rsidP="00AD03B6">
      <w:pPr>
        <w:spacing w:line="240" w:lineRule="auto"/>
      </w:pPr>
      <w:r>
        <w:separator/>
      </w:r>
    </w:p>
  </w:footnote>
  <w:footnote w:type="continuationSeparator" w:id="0">
    <w:p w14:paraId="58BA6DCA" w14:textId="77777777" w:rsidR="00871222" w:rsidRDefault="00871222" w:rsidP="00AD03B6">
      <w:pPr>
        <w:spacing w:line="240" w:lineRule="auto"/>
      </w:pPr>
      <w:r>
        <w:continuationSeparator/>
      </w:r>
    </w:p>
  </w:footnote>
  <w:footnote w:id="1">
    <w:p w14:paraId="634CB902" w14:textId="77777777" w:rsidR="000D727E" w:rsidRDefault="000D727E" w:rsidP="00AD03B6">
      <w:pPr>
        <w:pStyle w:val="FootnoteText"/>
      </w:pPr>
      <w:r>
        <w:rPr>
          <w:rStyle w:val="FootnoteReference"/>
        </w:rPr>
        <w:footnoteRef/>
      </w:r>
      <w:r>
        <w:t xml:space="preserve"> </w:t>
      </w:r>
      <w:r>
        <w:rPr>
          <w:lang w:val="en-US"/>
        </w:rPr>
        <w:t xml:space="preserve">The </w:t>
      </w:r>
      <w:r w:rsidRPr="00D53402">
        <w:rPr>
          <w:lang w:val="en-US"/>
        </w:rPr>
        <w:t>International Treaty on Plant Genetic Resources for Food and Agriculture (ITPGRFA)</w:t>
      </w:r>
      <w:r>
        <w:rPr>
          <w:lang w:val="en-US"/>
        </w:rPr>
        <w:t xml:space="preserve"> was effective from 2004 while the </w:t>
      </w:r>
      <w:r>
        <w:t xml:space="preserve">Global Plan of Action (GPA) for FAnGR was adopted in 2007.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44B92586"/>
    <w:multiLevelType w:val="hybridMultilevel"/>
    <w:tmpl w:val="67A0F8FE"/>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 w15:restartNumberingAfterBreak="0">
    <w:nsid w:val="49615867"/>
    <w:multiLevelType w:val="multilevel"/>
    <w:tmpl w:val="3132A82C"/>
    <w:lvl w:ilvl="0">
      <w:start w:val="1"/>
      <w:numFmt w:val="decimal"/>
      <w:suff w:val="nothing"/>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N Dominic">
    <w15:presenceInfo w15:providerId="AD" w15:userId="S-1-5-21-861567501-1417001333-682003330-396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B6"/>
    <w:rsid w:val="000642E4"/>
    <w:rsid w:val="0006766D"/>
    <w:rsid w:val="000D727E"/>
    <w:rsid w:val="000E0872"/>
    <w:rsid w:val="001318E2"/>
    <w:rsid w:val="00133D6A"/>
    <w:rsid w:val="00157287"/>
    <w:rsid w:val="00164180"/>
    <w:rsid w:val="00167D05"/>
    <w:rsid w:val="001A62BA"/>
    <w:rsid w:val="0020622B"/>
    <w:rsid w:val="002A1F76"/>
    <w:rsid w:val="002C7FE5"/>
    <w:rsid w:val="00300986"/>
    <w:rsid w:val="00337E47"/>
    <w:rsid w:val="00346118"/>
    <w:rsid w:val="00353DAA"/>
    <w:rsid w:val="003F4B9C"/>
    <w:rsid w:val="00496AB1"/>
    <w:rsid w:val="005366E5"/>
    <w:rsid w:val="0057429C"/>
    <w:rsid w:val="005E3E62"/>
    <w:rsid w:val="005E624C"/>
    <w:rsid w:val="006311BD"/>
    <w:rsid w:val="00690FF6"/>
    <w:rsid w:val="006E495D"/>
    <w:rsid w:val="006F6853"/>
    <w:rsid w:val="007129A6"/>
    <w:rsid w:val="00712CFF"/>
    <w:rsid w:val="007273AF"/>
    <w:rsid w:val="00744AAF"/>
    <w:rsid w:val="00787DCF"/>
    <w:rsid w:val="007D3730"/>
    <w:rsid w:val="00871222"/>
    <w:rsid w:val="00896C19"/>
    <w:rsid w:val="008F211E"/>
    <w:rsid w:val="00933E26"/>
    <w:rsid w:val="009A3E6B"/>
    <w:rsid w:val="009B2C60"/>
    <w:rsid w:val="009B60BF"/>
    <w:rsid w:val="00A12B53"/>
    <w:rsid w:val="00A20F4E"/>
    <w:rsid w:val="00A8542A"/>
    <w:rsid w:val="00AA5B70"/>
    <w:rsid w:val="00AA7E85"/>
    <w:rsid w:val="00AD03B6"/>
    <w:rsid w:val="00B03078"/>
    <w:rsid w:val="00B536D0"/>
    <w:rsid w:val="00B64201"/>
    <w:rsid w:val="00B66AD1"/>
    <w:rsid w:val="00B701DF"/>
    <w:rsid w:val="00C00B2D"/>
    <w:rsid w:val="00C87318"/>
    <w:rsid w:val="00CA394A"/>
    <w:rsid w:val="00CB55AE"/>
    <w:rsid w:val="00CC2CBF"/>
    <w:rsid w:val="00CC6467"/>
    <w:rsid w:val="00CD6E63"/>
    <w:rsid w:val="00CE1711"/>
    <w:rsid w:val="00CE3B99"/>
    <w:rsid w:val="00D106F2"/>
    <w:rsid w:val="00D15513"/>
    <w:rsid w:val="00D346B0"/>
    <w:rsid w:val="00D958CE"/>
    <w:rsid w:val="00D97836"/>
    <w:rsid w:val="00DB7021"/>
    <w:rsid w:val="00E15ED4"/>
    <w:rsid w:val="00E37DD3"/>
    <w:rsid w:val="00ED5A43"/>
    <w:rsid w:val="00EE71BE"/>
    <w:rsid w:val="00F12C28"/>
    <w:rsid w:val="00F13B5A"/>
    <w:rsid w:val="00FB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F9CF3"/>
  <w15:docId w15:val="{9CB2560D-F441-44C2-958D-59E7733B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E97F7-31EC-44C9-A335-E122B6F9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14354</Words>
  <Characters>81823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95986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MORAN Dominic</cp:lastModifiedBy>
  <cp:revision>2</cp:revision>
  <cp:lastPrinted>2018-07-02T15:27:00Z</cp:lastPrinted>
  <dcterms:created xsi:type="dcterms:W3CDTF">2018-07-08T18:25:00Z</dcterms:created>
  <dcterms:modified xsi:type="dcterms:W3CDTF">2018-07-08T18:25:00Z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