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3B6" w:rsidRDefault="00AD03B6" w:rsidP="00AD03B6">
      <w:pPr>
        <w:pStyle w:val="Heading2"/>
        <w:keepLines w:val="0"/>
        <w:numPr>
          <w:ilvl w:val="1"/>
          <w:numId w:val="3"/>
        </w:numPr>
        <w:tabs>
          <w:tab w:val="left" w:pos="624"/>
        </w:tabs>
        <w:spacing w:before="300" w:after="120"/>
      </w:pPr>
      <w:bookmarkStart w:id="0" w:name="_Toc517708935"/>
      <w:r>
        <w:t>Agricultural production challenges</w:t>
      </w:r>
      <w:bookmarkEnd w:id="0"/>
    </w:p>
    <w:p w:rsidR="00AD03B6" w:rsidRDefault="00AD03B6" w:rsidP="00AD03B6">
      <w:pPr>
        <w:pStyle w:val="Firstparagraph"/>
      </w:pPr>
    </w:p>
    <w:p w:rsidR="00AD03B6" w:rsidRDefault="00AD03B6" w:rsidP="00AD03B6">
      <w:r>
        <w:t xml:space="preserve">Global agricultural production is at a crossroads. On the one side, the need to produce more food more cheaply is homogenising production systems with dramatic consequences for biodiversity, ecosystems and biomes. On the other, population growth, changing consumption patterns, rising incomes and globalisation are changing what, where and how much </w:t>
      </w:r>
      <w:commentRangeStart w:id="1"/>
      <w:r>
        <w:t>consumers consume</w:t>
      </w:r>
      <w:commentRangeEnd w:id="1"/>
      <w:r w:rsidR="00C87318">
        <w:rPr>
          <w:rStyle w:val="CommentReference"/>
        </w:rPr>
        <w:commentReference w:id="1"/>
      </w:r>
      <w:r>
        <w:t xml:space="preserve">. </w:t>
      </w:r>
      <w:r w:rsidR="0006766D">
        <w:t>Meanwhile, g</w:t>
      </w:r>
      <w:r w:rsidRPr="00823795">
        <w:t xml:space="preserve">lobal production of meat is projected to more than double from </w:t>
      </w:r>
      <w:r>
        <w:t>258</w:t>
      </w:r>
      <w:r w:rsidRPr="00823795">
        <w:t xml:space="preserve"> million tonnes in </w:t>
      </w:r>
      <w:r>
        <w:t>2006</w:t>
      </w:r>
      <w:r w:rsidRPr="00823795">
        <w:t xml:space="preserve"> </w:t>
      </w:r>
      <w:r>
        <w:t>to 455</w:t>
      </w:r>
      <w:r w:rsidRPr="00823795">
        <w:t xml:space="preserve"> million tonnes in 2050 whilst milk production is expected to grow from </w:t>
      </w:r>
      <w:r>
        <w:t>664</w:t>
      </w:r>
      <w:r w:rsidRPr="00823795">
        <w:t xml:space="preserve"> to 1,0</w:t>
      </w:r>
      <w:r>
        <w:t>77</w:t>
      </w:r>
      <w:r w:rsidRPr="00823795">
        <w:t xml:space="preserve"> million tonnes</w:t>
      </w:r>
      <w:r>
        <w:t xml:space="preserve"> </w:t>
      </w:r>
      <w:r>
        <w:fldChar w:fldCharType="begin" w:fldLock="1"/>
      </w:r>
      <w:r>
        <w:instrText>ADDIN CSL_CITATION { "citationItems" : [ { "id" : "ITEM-1", "itemData" : { "author" : [ { "dropping-particle" : "", "family" : "Alexandratos", "given" : "N", "non-dropping-particle" : "", "parse-names" : false, "suffix" : "" }, { "dropping-particle" : "", "family" : "Bruinsma", "given" : "J", "non-dropping-particle" : "", "parse-names" : false, "suffix" : "" } ], "id" : "ITEM-1", "issued" : { "date-parts" : [ [ "2012" ] ] }, "publisher-place" : "Rome, Italy", "title" : "World agriculture towards 2030/2050: the 2012 revision. ESA Working paper No. 12\u201303.", "type" : "report" }, "uris" : [ "http://www.mendeley.com/documents/?uuid=bcfca139-8772-41b9-b559-61dc28a64756" ] } ], "mendeley" : { "formattedCitation" : "(Alexandratos and Bruinsma, 2012)", "plainTextFormattedCitation" : "(Alexandratos and Bruinsma, 2012)", "previouslyFormattedCitation" : "(Alexandratos and Bruinsma, 2012)" }, "properties" : { "noteIndex" : 0 }, "schema" : "https://github.com/citation-style-language/schema/raw/master/csl-citation.json" }</w:instrText>
      </w:r>
      <w:r>
        <w:fldChar w:fldCharType="separate"/>
      </w:r>
      <w:r w:rsidRPr="00190112">
        <w:rPr>
          <w:noProof/>
        </w:rPr>
        <w:t>(Alexandratos and Bruinsma, 2012)</w:t>
      </w:r>
      <w:r>
        <w:fldChar w:fldCharType="end"/>
      </w:r>
      <w:r w:rsidRPr="00823795">
        <w:t xml:space="preserve">.  </w:t>
      </w:r>
      <w:r w:rsidR="0006766D">
        <w:t>The</w:t>
      </w:r>
      <w:r>
        <w:t xml:space="preserve"> </w:t>
      </w:r>
      <w:r w:rsidRPr="0033668D">
        <w:t>Food and Agriculture Organization (FAO)</w:t>
      </w:r>
      <w:r>
        <w:t xml:space="preserve"> has estimated annual global production of crops will need to increase by 60% from 2006 levels to 2050 to keep pace with rising demand </w:t>
      </w:r>
      <w:r>
        <w:fldChar w:fldCharType="begin" w:fldLock="1"/>
      </w:r>
      <w:r>
        <w:instrText>ADDIN CSL_CITATION { "citationItems" : [ { "id" : "ITEM-1", "itemData" : { "author" : [ { "dropping-particle" : "", "family" : "FAO", "given" : "", "non-dropping-particle" : "", "parse-names" : false, "suffix" : "" } ], "id" : "ITEM-1", "issued" : { "date-parts" : [ [ "2016" ] ] }, "publisher-place" : "Rome, Italy", "title" : "The state of food and agriculture", "type" : "report" }, "uris" : [ "http://www.mendeley.com/documents/?uuid=384dd207-67c2-4f6f-b6db-8901454afd85" ] } ], "mendeley" : { "formattedCitation" : "(FAO, 2016)", "plainTextFormattedCitation" : "(FAO, 2016)", "previouslyFormattedCitation" : "(FAO, 2016)" }, "properties" : { "noteIndex" : 0 }, "schema" : "https://github.com/citation-style-language/schema/raw/master/csl-citation.json" }</w:instrText>
      </w:r>
      <w:r>
        <w:fldChar w:fldCharType="separate"/>
      </w:r>
      <w:r w:rsidRPr="00FA5738">
        <w:rPr>
          <w:noProof/>
        </w:rPr>
        <w:t>(FAO, 2016)</w:t>
      </w:r>
      <w:r>
        <w:fldChar w:fldCharType="end"/>
      </w:r>
      <w:r>
        <w:t xml:space="preserve">. </w:t>
      </w:r>
    </w:p>
    <w:p w:rsidR="00AD03B6" w:rsidRDefault="00AD03B6" w:rsidP="00AD03B6"/>
    <w:p w:rsidR="00AD03B6" w:rsidRDefault="00AD03B6" w:rsidP="00AD03B6">
      <w:r>
        <w:t>Potential yield gains for crops and livestock are hindered by widespread land degradation, land scarcity, and climate change that threaten where and how much food we can produce</w:t>
      </w:r>
      <w:r w:rsidR="00787DCF">
        <w:t xml:space="preserve"> </w:t>
      </w:r>
      <w:r w:rsidR="00787DCF">
        <w:fldChar w:fldCharType="begin" w:fldLock="1"/>
      </w:r>
      <w:r w:rsidR="008F211E">
        <w:instrText>ADDIN CSL_CITATION { "citationItems" : [ { "id" : "ITEM-1", "itemData" : { "ISSN" : "0959-3780", "author" : [ { "dropping-particle" : "", "family" : "Alexander", "given" : "Peter", "non-dropping-particle" : "", "parse-names" : false, "suffix" : "" }, { "dropping-particle" : "", "family" : "Rounsevell", "given" : "Mark D A", "non-dropping-particle" : "", "parse-names" : false, "suffix" : "" }, { "dropping-particle" : "", "family" : "Dislich", "given" : "Claudia", "non-dropping-particle" : "", "parse-names" : false, "suffix" : "" }, { "dropping-particle" : "", "family" : "Dodson", "given" : "Jennifer R", "non-dropping-particle" : "", "parse-names" : false, "suffix" : "" }, { "dropping-particle" : "", "family" : "Engstr\u00f6m", "given" : "Kerstin", "non-dropping-particle" : "", "parse-names" : false, "suffix" : "" }, { "dropping-particle" : "", "family" : "Moran", "given" : "Dominic", "non-dropping-particle" : "", "parse-names" : false, "suffix" : "" } ], "container-title" : "Global Environmental Change", "id" : "ITEM-1", "issued" : { "date-parts" : [ [ "2015" ] ] }, "page" : "138-147", "publisher" : "Elsevier", "title" : "Drivers for global agricultural land use change: the nexus of diet, population, yield and bioenergy", "type" : "article-journal", "volume" : "35" }, "uris" : [ "http://www.mendeley.com/documents/?uuid=f99c2961-95e1-4aec-a465-209cf044697d" ] }, { "id" : "ITEM-2", "itemData" : { "ISSN" : "2328-4277", "author" : [ { "dropping-particle" : "", "family" : "D'Odorico", "given" : "Paolo", "non-dropping-particle" : "", "parse-names" : false, "suffix" : "" }, { "dropping-particle" : "", "family" : "Carr", "given" : "Joel A", "non-dropping-particle" : "", "parse-names" : false, "suffix" : "" }, { "dropping-particle" : "", "family" : "Laio", "given" : "Francesco", "non-dropping-particle" : "", "parse-names" : false, "suffix" : "" }, { "dropping-particle" : "", "family" : "Ridolfi", "given" : "Luca", "non-dropping-particle" : "", "parse-names" : false, "suffix" : "" }, { "dropping-particle" : "", "family" : "Vandoni", "given" : "Stefano", "non-dropping-particle" : "", "parse-names" : false, "suffix" : "" } ], "container-title" : "Earth's Future", "id" : "ITEM-2", "issue" : "9", "issued" : { "date-parts" : [ [ "2014" ] ] }, "page" : "458-469", "publisher" : "Wiley Online Library", "title" : "Feeding humanity through global food trade", "type" : "article-journal", "volume" : "2" }, "uris" : [ "http://www.mendeley.com/documents/?uuid=7c676a6d-52c9-479e-9d7f-39333649070b" ] }, { "id" : "ITEM-3", "itemData" : { "ISSN" : "1758-6798", "author" : [ { "dropping-particle" : "", "family" : "Tai", "given" : "Amos P K", "non-dropping-particle" : "", "parse-names" : false, "suffix" : "" }, { "dropping-particle" : "", "family" : "Martin", "given" : "Maria Val", "non-dropping-particle" : "", "parse-names" : false, "suffix" : "" }, { "dropping-particle" : "", "family" : "Heald", "given" : "Colette L", "non-dropping-particle" : "", "parse-names" : false, "suffix" : "" } ], "container-title" : "Nature Climate Change", "id" : "ITEM-3", "issue" : "9", "issued" : { "date-parts" : [ [ "2014" ] ] }, "page" : "817", "publisher" : "Nature Publishing Group", "title" : "Threat to future global food security from climate change and ozone air pollution", "type" : "article-journal", "volume" : "4" }, "uris" : [ "http://www.mendeley.com/documents/?uuid=9d4c778b-9982-41af-a6f0-e5809735016a" ] }, { "id" : "ITEM-4", "itemData" : { "ISSN" : "1540-9309", "author" : [ { "dropping-particle" : "", "family" : "Webb", "given" : "Nicholas P", "non-dropping-particle" : "", "parse-names" : false, "suffix" : "" }, { "dropping-particle" : "", "family" : "Marshall", "given" : "Nadine A", "non-dropping-particle" : "", "parse-names" : false, "suffix" : "" }, { "dropping-particle" : "", "family" : "Stringer", "given" : "Lindsay C", "non-dropping-particle" : "", "parse-names" : false, "suffix" : "" }, { "dropping-particle" : "", "family" : "Reed", "given" : "Mark S", "non-dropping-particle" : "", "parse-names" : false, "suffix" : "" }, { "dropping-particle" : "", "family" : "Chappell", "given" : "Adrian", "non-dropping-particle" : "", "parse-names" : false, "suffix" : "" }, { "dropping-particle" : "", "family" : "Herrick", "given" : "Jeffrey E", "non-dropping-particle" : "", "parse-names" : false, "suffix" : "" } ], "container-title" : "Frontiers in Ecology and the Environment", "id" : "ITEM-4", "issue" : "8", "issued" : { "date-parts" : [ [ "2017" ] ] }, "page" : "450-459", "publisher" : "Wiley Online Library", "title" : "Land degradation and climate change: building climate resilience in agriculture", "type" : "article-journal", "volume" : "15" }, "uris" : [ "http://www.mendeley.com/documents/?uuid=4b085ff2-afe7-46ac-bbe2-b3b7d7b4acc0" ] } ], "mendeley" : { "formattedCitation" : "(D\u2019Odorico et al., 2014; Tai et al., 2014; Alexander et al., 2015; Webb et al., 2017)", "plainTextFormattedCitation" : "(D\u2019Odorico et al., 2014; Tai et al., 2014; Alexander et al., 2015; Webb et al., 2017)", "previouslyFormattedCitation" : "(D\u2019Odorico et al., 2014; Tai et al., 2014; Alexander et al., 2015; Webb et al., 2017)" }, "properties" : { "noteIndex" : 0 }, "schema" : "https://github.com/citation-style-language/schema/raw/master/csl-citation.json" }</w:instrText>
      </w:r>
      <w:r w:rsidR="00787DCF">
        <w:fldChar w:fldCharType="separate"/>
      </w:r>
      <w:r w:rsidR="00CC6467" w:rsidRPr="00CC6467">
        <w:rPr>
          <w:noProof/>
        </w:rPr>
        <w:t>(D’Odorico et al., 2014; Tai et al., 2014; Alexander et al., 2015; Webb et al., 2017)</w:t>
      </w:r>
      <w:r w:rsidR="00787DCF">
        <w:fldChar w:fldCharType="end"/>
      </w:r>
      <w:r w:rsidR="00CC6467">
        <w:t xml:space="preserve">. </w:t>
      </w:r>
      <w:r>
        <w:t xml:space="preserve">A review conducted for the Intergovernmental Panel on Climate Change (IPCC) suggests climate change will adversely affect crop yields post 2030 </w:t>
      </w:r>
      <w:r>
        <w:fldChar w:fldCharType="begin" w:fldLock="1"/>
      </w:r>
      <w:r>
        <w:instrText>ADDIN CSL_CITATION { "citationItems" : [ { "id" : "ITEM-1", "itemData" : { "author" : [ { "dropping-particle" : "", "family" : "Porter", "given" : "John R", "non-dropping-particle" : "", "parse-names" : false, "suffix" : "" }, { "dropping-particle" : "", "family" : "Xie", "given" : "Liyong", "non-dropping-particle" : "", "parse-names" : false, "suffix" : "" }, { "dropping-particle" : "", "family" : "Challinor", "given" : "A J", "non-dropping-particle" : "", "parse-names" : false, "suffix" : "" }, { "dropping-particle" : "", "family" : "Cochrane", "given" : "K", "non-dropping-particle" : "", "parse-names" : false, "suffix" : "" }, { "dropping-particle" : "", "family" : "Howden", "given" : "S M", "non-dropping-particle" : "", "parse-names" : false, "suffix" : "" }, { "dropping-particle" : "", "family" : "Iqbal", "given" : "M M", "non-dropping-particle" : "", "parse-names" : false, "suffix" : "" }, { "dropping-particle" : "", "family" : "Lobell", "given" : "D B", "non-dropping-particle" : "", "parse-names" : false, "suffix" : "" }, { "dropping-particle" : "", "family" : "Travasso", "given" : "M I", "non-dropping-particle" : "", "parse-names" : false, "suffix" : "" }, { "dropping-particle" : "", "family" : "Netra Chhetri", "given" : "N C", "non-dropping-particle" : "", "parse-names" : false, "suffix" : "" }, { "dropping-particle" : "", "family" : "Garrett", "given" : "K", "non-dropping-particle" : "", "parse-names" : false, "suffix" : "" } ], "container-title" : "IPCC 2014: Climate Change 2014: Impacts, Adaptation, and Vulnerability. Contribution of Working Group II to the Fifth Assessment Report of the Intergovernmental Panel on Climate Change. Chapter 7. Final Draft", "id" : "ITEM-1", "issued" : { "date-parts" : [ [ "2014" ] ] }, "page" : "1-82", "title" : "Food security and food production systems", "type" : "article-journal" }, "uris" : [ "http://www.mendeley.com/documents/?uuid=4ef0835b-89b2-4b37-b9e0-5f6ab658a09e" ] } ], "mendeley" : { "formattedCitation" : "(Porter et al., 2014)", "plainTextFormattedCitation" : "(Porter et al., 2014)", "previouslyFormattedCitation" : "(Porter et al., 2014)" }, "properties" : { "noteIndex" : 0 }, "schema" : "https://github.com/citation-style-language/schema/raw/master/csl-citation.json" }</w:instrText>
      </w:r>
      <w:r>
        <w:fldChar w:fldCharType="separate"/>
      </w:r>
      <w:r w:rsidRPr="007F3551">
        <w:rPr>
          <w:noProof/>
        </w:rPr>
        <w:t>(Porter et al., 2014)</w:t>
      </w:r>
      <w:r>
        <w:fldChar w:fldCharType="end"/>
      </w:r>
      <w:r>
        <w:t xml:space="preserve"> and these impacts will vary regionally in response to precipitation variation and temperature change </w:t>
      </w:r>
      <w:r>
        <w:fldChar w:fldCharType="begin" w:fldLock="1"/>
      </w:r>
      <w:r>
        <w:instrText>ADDIN CSL_CITATION { "citationItems" : [ { "id" : "ITEM-1", "itemData" : { "author" : [ { "dropping-particle" : "", "family" : "Pinto", "given" : "A", "non-dropping-particle" : "De", "parse-names" : false, "suffix" : "" }, { "dropping-particle" : "", "family" : "Thomas", "given" : "T", "non-dropping-particle" : "", "parse-names" : false, "suffix" : "" }, { "dropping-particle" : "", "family" : "Wiebe", "given" : "K", "non-dropping-particle" : "", "parse-names" : false, "suffix" : "" } ], "container-title" : "Washington DC, IFPRI (International Food Policy Research Institute).", "id" : "ITEM-1", "issued" : { "date-parts" : [ [ "2016" ] ] }, "publisher-place" : "Washington, USA", "title" : "Synthesis of recent IFPRI reserach on climate change impacts on agriculture and good security. Background paper prepared for The State of Food and Agriculture 2016.", "type" : "paper-conference" }, "uris" : [ "http://www.mendeley.com/documents/?uuid=e26343c2-35b1-46fd-8aec-5c83a010a1b1" ] } ], "mendeley" : { "formattedCitation" : "(De Pinto et al., 2016)", "plainTextFormattedCitation" : "(De Pinto et al., 2016)", "previouslyFormattedCitation" : "(De Pinto et al., 2016)" }, "properties" : { "noteIndex" : 0 }, "schema" : "https://github.com/citation-style-language/schema/raw/master/csl-citation.json" }</w:instrText>
      </w:r>
      <w:r>
        <w:fldChar w:fldCharType="separate"/>
      </w:r>
      <w:r w:rsidRPr="007F3551">
        <w:rPr>
          <w:noProof/>
        </w:rPr>
        <w:t>(De Pinto et al., 2016)</w:t>
      </w:r>
      <w:r>
        <w:fldChar w:fldCharType="end"/>
      </w:r>
      <w:r>
        <w:t xml:space="preserve">. For livestock, climate change related impacts will likely decrease meat and milk production primarily due to changing quality of forage </w:t>
      </w:r>
      <w:r>
        <w:fldChar w:fldCharType="begin" w:fldLock="1"/>
      </w:r>
      <w:r>
        <w:instrText>ADDIN CSL_CITATION { "citationItems" : [ { "id" : "ITEM-1", "itemData" : { "ISSN" : "1836-5795", "author" : [ { "dropping-particle" : "", "family" : "Chapman", "given" : "Scott C", "non-dropping-particle" : "", "parse-names" : false, "suffix" : "" }, { "dropping-particle" : "", "family" : "Chakraborty", "given" : "Sukumar", "non-dropping-particle" : "", "parse-names" : false, "suffix" : "" }, { "dropping-particle" : "", "family" : "Dreccer", "given" : "M Fernanda", "non-dropping-particle" : "", "parse-names" : false, "suffix" : "" }, { "dropping-particle" : "", "family" : "Howden", "given" : "S Mark", "non-dropping-particle" : "", "parse-names" : false, "suffix" : "" } ], "container-title" : "Crop and Pasture Science", "id" : "ITEM-1", "issue" : "3", "issued" : { "date-parts" : [ [ "2012" ] ] }, "page" : "251-268", "publisher" : "CSIRO", "title" : "Plant adaptation to climate change\u2014opportunities and priorities in breeding", "type" : "article-journal", "volume" : "63" }, "uris" : [ "http://www.mendeley.com/documents/?uuid=9766e09e-67ee-433b-8519-a76d5b510dc5" ] } ], "mendeley" : { "formattedCitation" : "(Chapman et al., 2012)", "plainTextFormattedCitation" : "(Chapman et al., 2012)", "previouslyFormattedCitation" : "(Chapman et al., 2012)" }, "properties" : { "noteIndex" : 0 }, "schema" : "https://github.com/citation-style-language/schema/raw/master/csl-citation.json" }</w:instrText>
      </w:r>
      <w:r>
        <w:fldChar w:fldCharType="separate"/>
      </w:r>
      <w:r w:rsidRPr="0093638A">
        <w:rPr>
          <w:noProof/>
        </w:rPr>
        <w:t>(Chapman et al., 2012)</w:t>
      </w:r>
      <w:r>
        <w:fldChar w:fldCharType="end"/>
      </w:r>
      <w:r>
        <w:t xml:space="preserve">, pest/disease extent and prevalence </w:t>
      </w:r>
      <w:commentRangeStart w:id="2"/>
      <w:r>
        <w:fldChar w:fldCharType="begin" w:fldLock="1"/>
      </w:r>
      <w:r>
        <w:instrText>ADDIN CSL_CITATION { "citationItems" : [ { "id" : "ITEM-1", "itemData" : { "ISSN" : "1871-1413", "author" : [ { "dropping-particle" : "", "family" : "Nardone", "given" : "Alessandro", "non-dropping-particle" : "", "parse-names" : false, "suffix" : "" }, { "dropping-particle" : "", "family" : "Ronchi", "given" : "Bruno", "non-dropping-particle" : "", "parse-names" : false, "suffix" : "" }, { "dropping-particle" : "", "family" : "Lacetera", "given" : "Nicola", "non-dropping-particle" : "", "parse-names" : false, "suffix" : "" }, { "dropping-particle" : "", "family" : "Ranieri", "given" : "Maria Stella", "non-dropping-particle" : "", "parse-names" : false, "suffix" : "" }, { "dropping-particle" : "", "family" : "Bernabucci", "given" : "Umberto", "non-dropping-particle" : "", "parse-names" : false, "suffix" : "" } ], "container-title" : "Livestock Science", "id" : "ITEM-1", "issue" : "1", "issued" : { "date-parts" : [ [ "2010" ] ] }, "page" : "57-69", "publisher" : "Elsevier", "title" : "Effects of climate changes on animal production and sustainability of livestock systems", "type" : "article-journal", "volume" : "130" }, "uris" : [ "http://www.mendeley.com/documents/?uuid=3aeb438d-c56e-4268-8889-f34680fe79e5" ] }, { "id" : "ITEM-2", "itemData" : { "ISSN" : "0167-5877", "author" : [ { "dropping-particle" : "", "family" : "Bett", "given" : "Bernard", "non-dropping-particle" : "", "parse-names" : false, "suffix" : "" }, { "dropping-particle" : "", "family" : "Kiunga", "given" : "P", "non-dropping-particle" : "", "parse-names" : false, "suffix" : "" }, { "dropping-particle" : "", "family" : "Gachohi", "given" : "J", "non-dropping-particle" : "", "parse-names" : false, "suffix" : "" }, { "dropping-particle" : "", "family" : "Sindato", "given" : "C", "non-dropping-particle" : "", "parse-names" : false, "suffix" : "" }, { "dropping-particle" : "", "family" : "Mbotha", "given" : "D", "non-dropping-particle" : "", "parse-names" : false, "suffix" : "" }, { "dropping-particle" : "", "family" : "Robinson", "given" : "Timothy", "non-dropping-particle" : "", "parse-names" : false, "suffix" : "" }, { "dropping-particle" : "", "family" : "Lindahl", "given" : "Johanna", "non-dropping-particle" : "", "parse-names" : false, "suffix" : "" }, { "dropping-particle" : "", "family" : "Grace", "given" : "Delia", "non-dropping-particle" : "", "parse-names" : false, "suffix" : "" } ], "container-title" : "Preventive veterinary medicine", "id" : "ITEM-2", "issued" : { "date-parts" : [ [ "2017" ] ] }, "page" : "119-129", "publisher" : "Elsevier", "title" : "Effects of climate change on the occurrence and distribution of livestock diseases", "type" : "article-journal", "volume" : "137" }, "uris" : [ "http://www.mendeley.com/documents/?uuid=86c4bb43-ec58-4419-a528-ad522b43a5a8" ] } ], "mendeley" : { "formattedCitation" : "(Nardone et al., 2010; Bett et al., 2017)", "plainTextFormattedCitation" : "(Nardone et al., 2010; Bett et al., 2017)", "previouslyFormattedCitation" : "(Nardone et al., 2010; Bett et al., 2017)" }, "properties" : { "noteIndex" : 0 }, "schema" : "https://github.com/citation-style-language/schema/raw/master/csl-citation.json" }</w:instrText>
      </w:r>
      <w:r>
        <w:fldChar w:fldCharType="separate"/>
      </w:r>
      <w:r w:rsidRPr="00F211C1">
        <w:rPr>
          <w:noProof/>
        </w:rPr>
        <w:t>(Nardone et al., 2010; Bett et al., 2017)</w:t>
      </w:r>
      <w:r>
        <w:fldChar w:fldCharType="end"/>
      </w:r>
      <w:r>
        <w:t xml:space="preserve"> and water availability </w:t>
      </w:r>
      <w:r>
        <w:fldChar w:fldCharType="begin" w:fldLock="1"/>
      </w:r>
      <w:r>
        <w:instrText>ADDIN CSL_CITATION { "citationItems" : [ { "id" : "ITEM-1", "itemData" : { "ISSN" : "0308-521X", "author" : [ { "dropping-particle" : "", "family" : "Thornton", "given" : "Philip K", "non-dropping-particle" : "", "parse-names" : false, "suffix" : "" }, { "dropping-particle" : "", "family" : "Steeg", "given" : "Jeannette", "non-dropping-particle" : "van de", "parse-names" : false, "suffix" : "" }, { "dropping-particle" : "", "family" : "Notenbaert", "given" : "An", "non-dropping-particle" : "", "parse-names" : false, "suffix" : "" }, { "dropping-particle" : "", "family" : "Herrero", "given" : "Mario", "non-dropping-particle" : "", "parse-names" : false, "suffix" : "" } ], "container-title" : "Agricultural Systems", "id" : "ITEM-1", "issue" : "3", "issued" : { "date-parts" : [ [ "2009" ] ] }, "page" : "113-127", "publisher" : "Elsevier", "title" : "The impacts of climate change on livestock and livestock systems in developing countries: A review of what we know and what we need to know", "type" : "article-journal", "volume" : "101" }, "uris" : [ "http://www.mendeley.com/documents/?uuid=28126b94-48b7-4690-a06c-56b9971ab716" ] }, { "id" : "ITEM-2", "itemData" : { "ISSN" : "9251086990", "author" : [ { "dropping-particle" : "", "family" : "Havl\u00edk", "given" : "P", "non-dropping-particle" : "", "parse-names" : false, "suffix" : "" }, { "dropping-particle" : "", "family" : "Lecl\u00e8re", "given" : "D", "non-dropping-particle" : "", "parse-names" : false, "suffix" : "" }, { "dropping-particle" : "", "family" : "Valin", "given" : "H", "non-dropping-particle" : "", "parse-names" : false, "suffix" : "" }, { "dropping-particle" : "", "family" : "Herrero", "given" : "M", "non-dropping-particle" : "", "parse-names" : false, "suffix" : "" }, { "dropping-particle" : "", "family" : "Schmid", "given" : "E", "non-dropping-particle" : "", "parse-names" : false, "suffix" : "" }, { "dropping-particle" : "", "family" : "Soussana", "given" : "J F", "non-dropping-particle" : "", "parse-names" : false, "suffix" : "" }, { "dropping-particle" : "", "family" : "M\u00fcller", "given" : "C", "non-dropping-particle" : "", "parse-names" : false, "suffix" : "" }, { "dropping-particle" : "", "family" : "Obersteiner", "given" : "M", "non-dropping-particle" : "", "parse-names" : false, "suffix" : "" } ], "id" : "ITEM-2", "issued" : { "date-parts" : [ [ "2015" ] ] }, "publisher" : "FAO", "title" : "Global climate change, food supply and livestock production systems: A bioeconomic analysis", "type" : "article-journal" }, "uris" : [ "http://www.mendeley.com/documents/?uuid=d89d255b-d810-432d-9d80-7082572557a5" ] } ], "mendeley" : { "formattedCitation" : "(Thornton et al., 2009; Havl\u00edk et al., 2015)", "plainTextFormattedCitation" : "(Thornton et al., 2009; Havl\u00edk et al., 2015)", "previouslyFormattedCitation" : "(Thornton et al., 2009; Havl\u00edk et al., 2015)" }, "properties" : { "noteIndex" : 0 }, "schema" : "https://github.com/citation-style-language/schema/raw/master/csl-citation.json" }</w:instrText>
      </w:r>
      <w:r>
        <w:fldChar w:fldCharType="separate"/>
      </w:r>
      <w:r w:rsidRPr="00F211C1">
        <w:rPr>
          <w:noProof/>
        </w:rPr>
        <w:t>(Thornton et al., 2009; Havlík et al., 2015)</w:t>
      </w:r>
      <w:r>
        <w:fldChar w:fldCharType="end"/>
      </w:r>
      <w:r>
        <w:t>.</w:t>
      </w:r>
      <w:r w:rsidR="008F211E">
        <w:t xml:space="preserve"> </w:t>
      </w:r>
      <w:r w:rsidR="008F211E">
        <w:fldChar w:fldCharType="begin" w:fldLock="1"/>
      </w:r>
      <w:r w:rsidR="007273AF">
        <w:instrText>ADDIN CSL_CITATION { "citationItems" : [ { "id" : "ITEM-1", "itemData" : { "ISSN" : "1540-9309", "author" : [ { "dropping-particle" : "", "family" : "Webb", "given" : "Nicholas P", "non-dropping-particle" : "", "parse-names" : false, "suffix" : "" }, { "dropping-particle" : "", "family" : "Marshall", "given" : "Nadine A", "non-dropping-particle" : "", "parse-names" : false, "suffix" : "" }, { "dropping-particle" : "", "family" : "Stringer", "given" : "Lindsay C", "non-dropping-particle" : "", "parse-names" : false, "suffix" : "" }, { "dropping-particle" : "", "family" : "Reed", "given" : "Mark S", "non-dropping-particle" : "", "parse-names" : false, "suffix" : "" }, { "dropping-particle" : "", "family" : "Chappell", "given" : "Adrian", "non-dropping-particle" : "", "parse-names" : false, "suffix" : "" }, { "dropping-particle" : "", "family" : "Herrick", "given" : "Jeffrey E", "non-dropping-particle" : "", "parse-names" : false, "suffix" : "" } ], "container-title" : "Frontiers in Ecology and the Environment", "id" : "ITEM-1", "issue" : "8", "issued" : { "date-parts" : [ [ "2017" ] ] }, "page" : "450-459", "publisher" : "Wiley Online Library", "title" : "Land degradation and climate change: building climate resilience in agriculture", "type" : "article-journal", "volume" : "15" }, "uris" : [ "http://www.mendeley.com/documents/?uuid=4b085ff2-afe7-46ac-bbe2-b3b7d7b4acc0" ] } ], "mendeley" : { "formattedCitation" : "(Webb et al., 2017)", "manualFormatting" : "Webb et al., (2017)", "plainTextFormattedCitation" : "(Webb et al., 2017)", "previouslyFormattedCitation" : "(Webb et al., 2017)" }, "properties" : { "noteIndex" : 0 }, "schema" : "https://github.com/citation-style-language/schema/raw/master/csl-citation.json" }</w:instrText>
      </w:r>
      <w:r w:rsidR="008F211E">
        <w:fldChar w:fldCharType="separate"/>
      </w:r>
      <w:r w:rsidR="00F13B5A">
        <w:rPr>
          <w:noProof/>
        </w:rPr>
        <w:t>Webb et al.</w:t>
      </w:r>
      <w:r w:rsidR="008F211E" w:rsidRPr="008F211E">
        <w:rPr>
          <w:noProof/>
        </w:rPr>
        <w:t xml:space="preserve"> </w:t>
      </w:r>
      <w:r w:rsidR="008F211E">
        <w:rPr>
          <w:noProof/>
        </w:rPr>
        <w:t>(</w:t>
      </w:r>
      <w:r w:rsidR="008F211E" w:rsidRPr="008F211E">
        <w:rPr>
          <w:noProof/>
        </w:rPr>
        <w:t>2017)</w:t>
      </w:r>
      <w:r w:rsidR="008F211E">
        <w:fldChar w:fldCharType="end"/>
      </w:r>
      <w:r w:rsidR="008F211E">
        <w:t xml:space="preserve"> and </w:t>
      </w:r>
      <w:r>
        <w:fldChar w:fldCharType="begin" w:fldLock="1"/>
      </w:r>
      <w:r>
        <w:instrText>ADDIN CSL_CITATION { "citationItems" : [ { "id" : "ITEM-1", "itemData" : { "ISSN" : "2211-9124", "author" : [ { "dropping-particle" : "", "family" : "Bommarco", "given" : "Riccardo", "non-dropping-particle" : "", "parse-names" : false, "suffix" : "" }, { "dropping-particle" : "", "family" : "Vico", "given" : "Giulia", "non-dropping-particle" : "", "parse-names" : false, "suffix" : "" }, { "dropping-particle" : "", "family" : "Hallin", "given" : "Sara", "non-dropping-particle" : "", "parse-names" : false, "suffix" : "" } ], "container-title" : "Global Food Security", "id" : "ITEM-1", "issued" : { "date-parts" : [ [ "2018" ] ] }, "page" : "57-63", "publisher" : "Elsevier", "title" : "Exploiting ecosystem services in agriculture for increased food security", "type" : "article-journal", "volume" : "17" }, "uris" : [ "http://www.mendeley.com/documents/?uuid=705afa32-bfdc-41ec-9e3d-70a73094cf43" ] } ], "mendeley" : { "formattedCitation" : "(Bommarco et al., 2018)", "manualFormatting" : "Bommarco et al. (2018)", "plainTextFormattedCitation" : "(Bommarco et al., 2018)", "previouslyFormattedCitation" : "(Bommarco et al., 2018)" }, "properties" : { "noteIndex" : 0 }, "schema" : "https://github.com/citation-style-language/schema/raw/master/csl-citation.json" }</w:instrText>
      </w:r>
      <w:r>
        <w:fldChar w:fldCharType="separate"/>
      </w:r>
      <w:r>
        <w:rPr>
          <w:noProof/>
        </w:rPr>
        <w:t>Bommarco et al.</w:t>
      </w:r>
      <w:r w:rsidRPr="00BA0D41">
        <w:rPr>
          <w:noProof/>
        </w:rPr>
        <w:t xml:space="preserve"> </w:t>
      </w:r>
      <w:r>
        <w:rPr>
          <w:noProof/>
        </w:rPr>
        <w:t>(</w:t>
      </w:r>
      <w:r w:rsidRPr="00BA0D41">
        <w:rPr>
          <w:noProof/>
        </w:rPr>
        <w:t>2018)</w:t>
      </w:r>
      <w:r>
        <w:fldChar w:fldCharType="end"/>
      </w:r>
      <w:r w:rsidR="00A20F4E">
        <w:t xml:space="preserve"> </w:t>
      </w:r>
      <w:r>
        <w:t>suggest</w:t>
      </w:r>
      <w:del w:id="3" w:author="Jorie Knook" w:date="2018-07-05T14:30:00Z">
        <w:r w:rsidDel="009B60BF">
          <w:delText>s</w:delText>
        </w:r>
      </w:del>
      <w:r>
        <w:t xml:space="preserve"> retaining </w:t>
      </w:r>
      <w:r w:rsidR="00A20F4E">
        <w:t xml:space="preserve">biodiversity and </w:t>
      </w:r>
      <w:r>
        <w:t xml:space="preserve">ecosystem services in agriculture </w:t>
      </w:r>
      <w:r w:rsidR="00A20F4E">
        <w:t xml:space="preserve">are </w:t>
      </w:r>
      <w:r>
        <w:t xml:space="preserve">paramount to meeting these food security challenges. </w:t>
      </w:r>
      <w:commentRangeEnd w:id="2"/>
      <w:r w:rsidR="002A1F76">
        <w:rPr>
          <w:rStyle w:val="CommentReference"/>
        </w:rPr>
        <w:commentReference w:id="2"/>
      </w:r>
    </w:p>
    <w:p w:rsidR="00AD03B6" w:rsidRDefault="00AD03B6" w:rsidP="00AD03B6"/>
    <w:p w:rsidR="00AD03B6" w:rsidRDefault="00AD03B6" w:rsidP="00AD03B6">
      <w:r w:rsidRPr="0037186D">
        <w:t>Meanwhile</w:t>
      </w:r>
      <w:r w:rsidR="007129A6">
        <w:t>,</w:t>
      </w:r>
      <w:r w:rsidRPr="0037186D">
        <w:t xml:space="preserve"> farm systems worldwide are being homogenised in pursuit of productivity goals that </w:t>
      </w:r>
      <w:r>
        <w:t>are</w:t>
      </w:r>
      <w:r w:rsidRPr="0037186D">
        <w:t xml:space="preserve"> at the expense of local diversity and </w:t>
      </w:r>
      <w:r>
        <w:t xml:space="preserve">farm-systems resilience </w:t>
      </w:r>
      <w:r>
        <w:fldChar w:fldCharType="begin" w:fldLock="1"/>
      </w:r>
      <w:r w:rsidR="00CB55AE">
        <w:instrText>ADDIN CSL_CITATION { "citationItems" : [ { "id" : "ITEM-1", "itemData" : { "ISSN" : "0006-3207", "author" : [ { "dropping-particle" : "", "family" : "Tscharntke", "given" : "Teja", "non-dropping-particle" : "", "parse-names" : false, "suffix" : "" }, { "dropping-particle" : "", "family" : "Clough", "given" : "Yann", "non-dropping-particle" : "", "parse-names" : false, "suffix" : "" }, { "dropping-particle" : "", "family" : "Wanger", "given" : "Thomas C", "non-dropping-particle" : "", "parse-names" : false, "suffix" : "" }, { "dropping-particle" : "", "family" : "Jackson", "given" : "Louise", "non-dropping-particle" : "", "parse-names" : false, "suffix" : "" }, { "dropping-particle" : "", "family" : "Motzke", "given" : "Iris", "non-dropping-particle" : "", "parse-names" : false, "suffix" : "" }, { "dropping-particle" : "", "family" : "Perfecto", "given" : "Ivette", "non-dropping-particle" : "", "parse-names" : false, "suffix" : "" }, { "dropping-particle" : "", "family" : "Vandermeer", "given" : "John", "non-dropping-particle" : "", "parse-names" : false, "suffix" : "" }, { "dropping-particle" : "", "family" : "Whitbread", "given" : "Anthony", "non-dropping-particle" : "", "parse-names" : false, "suffix" : "" } ], "container-title" : "Biological conservation", "id" : "ITEM-1", "issue" : "1", "issued" : { "date-parts" : [ [ "2012" ] ] }, "page" : "53-59", "publisher" : "Elsevier", "title" : "Global food security, biodiversity conservation and the future of agricultural intensification", "type" : "article-journal", "volume" : "151" }, "uris" : [ "http://www.mendeley.com/documents/?uuid=ac506b6a-46c5-4a10-8f9d-103d9d4db989" ] }, { "id" : "ITEM-2", "itemData" : { "author" : [ { "dropping-particle" : "", "family" : "IPES-Food", "given" : "", "non-dropping-particle" : "", "parse-names" : false, "suffix" : "" } ], "id" : "ITEM-2", "issued" : { "date-parts" : [ [ "2016" ] ] }, "publisher" : "IPES", "title" : "From uniformity to diversity: a paradigm shift from industrial agriculture to diversified agroecological systems", "type" : "report" }, "uris" : [ "http://www.mendeley.com/documents/?uuid=5c93a0cb-7812-4aa2-be21-2f7d6606cbc8" ] } ], "mendeley" : { "formattedCitation" : "(Tscharntke et al., 2012; IPES-Food, 2016)", "plainTextFormattedCitation" : "(Tscharntke et al., 2012; IPES-Food, 2016)", "previouslyFormattedCitation" : "(Tscharntke et al., 2012; IPES-Food, 2016)" }, "properties" : { "noteIndex" : 0 }, "schema" : "https://github.com/citation-style-language/schema/raw/master/csl-citation.json" }</w:instrText>
      </w:r>
      <w:r>
        <w:fldChar w:fldCharType="separate"/>
      </w:r>
      <w:r w:rsidR="007273AF" w:rsidRPr="007273AF">
        <w:rPr>
          <w:noProof/>
        </w:rPr>
        <w:t>(Tscharntke et al., 2012; IPES-Food, 2016)</w:t>
      </w:r>
      <w:r>
        <w:fldChar w:fldCharType="end"/>
      </w:r>
      <w:r>
        <w:t>. Yet, r</w:t>
      </w:r>
      <w:r w:rsidRPr="007A0C39">
        <w:t xml:space="preserve">eduction in diversity increases vulnerability to climatic and other stresses, raises risks for individual farmers, and </w:t>
      </w:r>
      <w:r>
        <w:t>undermines</w:t>
      </w:r>
      <w:r w:rsidRPr="007A0C39">
        <w:t xml:space="preserve"> the </w:t>
      </w:r>
      <w:r>
        <w:t>adaptability</w:t>
      </w:r>
      <w:r w:rsidRPr="007A0C39">
        <w:t xml:space="preserve"> of agriculture</w:t>
      </w:r>
      <w:r>
        <w:t xml:space="preserve"> to meet future drivers of change </w:t>
      </w:r>
      <w:r>
        <w:fldChar w:fldCharType="begin" w:fldLock="1"/>
      </w:r>
      <w:r>
        <w:instrText>ADDIN CSL_CITATION { "citationItems" : [ { "id" : "ITEM-1", "itemData" : { "ISSN" : "1468-2346", "author" : [ { "dropping-particle" : "", "family" : "Thrupp", "given" : "Lori Ann", "non-dropping-particle" : "", "parse-names" : false, "suffix" : "" } ], "container-title" : "International affairs", "id" : "ITEM-1", "issue" : "2", "issued" : { "date-parts" : [ [ "2000" ] ] }, "page" : "283-297", "publisher" : "Wiley Online Library", "title" : "Linking agricultural biodiversity and food security: the valuable role of agrobiodiversity for sustainable agriculture", "type" : "article-journal", "volume" : "76" }, "uris" : [ "http://www.mendeley.com/documents/?uuid=9783bef5-3294-4fbd-b313-c6230ffad6c5" ] } ], "mendeley" : { "formattedCitation" : "(Thrupp, 2000)", "plainTextFormattedCitation" : "(Thrupp, 2000)", "previouslyFormattedCitation" : "(Thrupp, 2000)" }, "properties" : { "noteIndex" : 0 }, "schema" : "https://github.com/citation-style-language/schema/raw/master/csl-citation.json" }</w:instrText>
      </w:r>
      <w:r>
        <w:fldChar w:fldCharType="separate"/>
      </w:r>
      <w:r w:rsidRPr="00A80D92">
        <w:rPr>
          <w:noProof/>
        </w:rPr>
        <w:t>(Thrupp, 2000)</w:t>
      </w:r>
      <w:r>
        <w:fldChar w:fldCharType="end"/>
      </w:r>
      <w:r>
        <w:t xml:space="preserve">. </w:t>
      </w:r>
    </w:p>
    <w:p w:rsidR="00AD03B6" w:rsidRDefault="00AD03B6" w:rsidP="00AD03B6"/>
    <w:p w:rsidR="00AD03B6" w:rsidRDefault="00AD03B6" w:rsidP="00AD03B6">
      <w:pPr>
        <w:pStyle w:val="Heading2"/>
        <w:keepLines w:val="0"/>
        <w:numPr>
          <w:ilvl w:val="1"/>
          <w:numId w:val="3"/>
        </w:numPr>
        <w:tabs>
          <w:tab w:val="left" w:pos="624"/>
        </w:tabs>
        <w:spacing w:before="300" w:after="120"/>
      </w:pPr>
      <w:bookmarkStart w:id="4" w:name="_Toc517708936"/>
      <w:commentRangeStart w:id="5"/>
      <w:r>
        <w:t xml:space="preserve">Agrobiodiversity </w:t>
      </w:r>
      <w:bookmarkEnd w:id="4"/>
      <w:r w:rsidR="007129A6">
        <w:t>is undersupplied</w:t>
      </w:r>
      <w:commentRangeEnd w:id="5"/>
      <w:r w:rsidR="002A1F76">
        <w:rPr>
          <w:rStyle w:val="CommentReference"/>
          <w:rFonts w:eastAsia="Times New Roman" w:cs="Times New Roman"/>
          <w:b w:val="0"/>
          <w:bCs w:val="0"/>
        </w:rPr>
        <w:commentReference w:id="5"/>
      </w:r>
    </w:p>
    <w:p w:rsidR="00AD03B6" w:rsidRDefault="00AD03B6" w:rsidP="00AD03B6">
      <w:pPr>
        <w:pStyle w:val="Firstparagraph"/>
      </w:pPr>
    </w:p>
    <w:p w:rsidR="00AD03B6" w:rsidRDefault="00AD03B6" w:rsidP="00AD03B6">
      <w:r>
        <w:t xml:space="preserve">Agrobiodiversity (see Figure 1) </w:t>
      </w:r>
      <w:r w:rsidRPr="003659A0">
        <w:rPr>
          <w:lang w:val="en-US"/>
        </w:rPr>
        <w:t xml:space="preserve">can be broadly defined as all domesticated biodiversity (i.e. crops and livestock) within agricultural systems </w:t>
      </w:r>
      <w:r>
        <w:rPr>
          <w:lang w:val="en-US"/>
        </w:rPr>
        <w:t>plus</w:t>
      </w:r>
      <w:r w:rsidRPr="003659A0">
        <w:rPr>
          <w:lang w:val="en-US"/>
        </w:rPr>
        <w:t xml:space="preserve"> non-domesticated biodiversity that interplay in various </w:t>
      </w:r>
      <w:r w:rsidRPr="003659A0">
        <w:rPr>
          <w:lang w:val="en-US"/>
        </w:rPr>
        <w:lastRenderedPageBreak/>
        <w:t>ways with the health and functioning of agricultural systems</w:t>
      </w:r>
      <w:r w:rsidR="0006766D">
        <w:rPr>
          <w:lang w:val="en-US"/>
        </w:rPr>
        <w:t xml:space="preserve"> </w:t>
      </w:r>
      <w:r w:rsidR="0006766D">
        <w:rPr>
          <w:lang w:val="en-US"/>
        </w:rPr>
        <w:fldChar w:fldCharType="begin" w:fldLock="1"/>
      </w:r>
      <w:r w:rsidR="005366E5">
        <w:rPr>
          <w:lang w:val="en-US"/>
        </w:rPr>
        <w:instrText>ADDIN CSL_CITATION { "citationItems" : [ { "id" : "ITEM-1", "itemData" : { "DOI" : "10.7201/earn.2011.01.09", "author" : [ { "dropping-particle" : "", "family" : "Pascual", "given" : "Unai", "non-dropping-particle" : "", "parse-names" : false, "suffix" : "" }, { "dropping-particle" : "", "family" : "Narloch", "given" : "Ulf", "non-dropping-particle" : "", "parse-names" : false, "suffix" : "" }, { "dropping-particle" : "", "family" : "Nordhagen", "given" : "Stella", "non-dropping-particle" : "", "parse-names" : false, "suffix" : "" }, { "dropping-particle" : "", "family" : "Drucker", "given" : "Adam G", "non-dropping-particle" : "", "parse-names" : false, "suffix" : "" } ], "id" : "ITEM-1", "issued" : { "date-parts" : [ [ "2011" ] ] }, "page" : "191-220", "title" : "The economics of agrobiodiversity conservation for food security under climate change", "type" : "article-journal", "volume" : "11" }, "uris" : [ "http://www.mendeley.com/documents/?uuid=d80133f6-457b-4cbb-9988-0fd742d63ecd" ] } ], "mendeley" : { "formattedCitation" : "(Pascual et al., 2011)", "plainTextFormattedCitation" : "(Pascual et al., 2011)", "previouslyFormattedCitation" : "(Pascual et al., 2011)" }, "properties" : { "noteIndex" : 0 }, "schema" : "https://github.com/citation-style-language/schema/raw/master/csl-citation.json" }</w:instrText>
      </w:r>
      <w:r w:rsidR="0006766D">
        <w:rPr>
          <w:lang w:val="en-US"/>
        </w:rPr>
        <w:fldChar w:fldCharType="separate"/>
      </w:r>
      <w:r w:rsidR="0006766D" w:rsidRPr="0006766D">
        <w:rPr>
          <w:noProof/>
          <w:lang w:val="en-US"/>
        </w:rPr>
        <w:t>(Pascual et al., 2011)</w:t>
      </w:r>
      <w:r w:rsidR="0006766D">
        <w:rPr>
          <w:lang w:val="en-US"/>
        </w:rPr>
        <w:fldChar w:fldCharType="end"/>
      </w:r>
      <w:r w:rsidR="0006766D">
        <w:rPr>
          <w:lang w:val="en-US"/>
        </w:rPr>
        <w:t xml:space="preserve">. </w:t>
      </w:r>
      <w:r>
        <w:rPr>
          <w:lang w:val="en-US"/>
        </w:rPr>
        <w:t xml:space="preserve">The former </w:t>
      </w:r>
      <w:r>
        <w:t xml:space="preserve">is declining primarily in response to farm intensification that has eroded natural capital in many agroecosystems </w:t>
      </w:r>
      <w:r>
        <w:fldChar w:fldCharType="begin" w:fldLock="1"/>
      </w:r>
      <w:r>
        <w:instrText>ADDIN CSL_CITATION { "citationItems" : [ { "id" : "ITEM-1", "itemData" : { "ISSN" : "1365-2486", "author" : [ { "dropping-particle" : "", "family" : "Tsiafouli", "given" : "Maria A", "non-dropping-particle" : "", "parse-names" : false, "suffix" : "" }, { "dropping-particle" : "", "family" : "Th\u00e9bault", "given" : "Elisa", "non-dropping-particle" : "", "parse-names" : false, "suffix" : "" }, { "dropping-particle" : "", "family" : "Sgardelis", "given" : "Stefanos P", "non-dropping-particle" : "", "parse-names" : false, "suffix" : "" }, { "dropping-particle" : "", "family" : "Ruiter", "given" : "Peter C", "non-dropping-particle" : "", "parse-names" : false, "suffix" : "" }, { "dropping-particle" : "", "family" : "Putten", "given" : "Wim H", "non-dropping-particle" : "", "parse-names" : false, "suffix" : "" }, { "dropping-particle" : "", "family" : "Birkhofer", "given" : "Klaus", "non-dropping-particle" : "", "parse-names" : false, "suffix" : "" }, { "dropping-particle" : "", "family" : "Hemerik", "given" : "Lia", "non-dropping-particle" : "", "parse-names" : false, "suffix" : "" }, { "dropping-particle" : "", "family" : "Vries", "given" : "Franciska T", "non-dropping-particle" : "", "parse-names" : false, "suffix" : "" }, { "dropping-particle" : "", "family" : "Bardgett", "given" : "Richard D", "non-dropping-particle" : "", "parse-names" : false, "suffix" : "" }, { "dropping-particle" : "", "family" : "Brady", "given" : "Mark Vincent", "non-dropping-particle" : "", "parse-names" : false, "suffix" : "" } ], "container-title" : "Global change biology", "id" : "ITEM-1", "issue" : "2", "issued" : { "date-parts" : [ [ "2015" ] ] }, "page" : "973-985", "publisher" : "Wiley Online Library", "title" : "Intensive agriculture reduces soil biodiversity across Europe", "type" : "article-journal", "volume" : "21" }, "uris" : [ "http://www.mendeley.com/documents/?uuid=b786b03b-8278-4b18-a121-3435461c4f0c" ] }, { "id" : "ITEM-2", "itemData" : { "ISSN" : "0027-8424", "author" : [ { "dropping-particle" : "", "family" : "Chaplin-Kramer", "given" : "Rebecca", "non-dropping-particle" : "", "parse-names" : false, "suffix" : "" }, { "dropping-particle" : "", "family" : "Sharp", "given" : "Richard P", "non-dropping-particle" : "", "parse-names" : false, "suffix" : "" }, { "dropping-particle" : "", "family" : "Mandle", "given" : "Lisa", "non-dropping-particle" : "", "parse-names" : false, "suffix" : "" }, { "dropping-particle" : "", "family" : "Sim", "given" : "Sarah", "non-dropping-particle" : "", "parse-names" : false, "suffix" : "" }, { "dropping-particle" : "", "family" : "Johnson", "given" : "Justin", "non-dropping-particle" : "", "parse-names" : false, "suffix" : "" }, { "dropping-particle" : "", "family" : "Butnar", "given" : "Isabela", "non-dropping-particle" : "", "parse-names" : false, "suffix" : "" }, { "dropping-particle" : "", "family" : "i Canals", "given" : "Lloren\u00e7 Mil\u00e0", "non-dropping-particle" : "", "parse-names" : false, "suffix" : "" }, { "dropping-particle" : "", "family" : "Eichelberger", "given" : "Bradley A", "non-dropping-particle" : "", "parse-names" : false, "suffix" : "" }, { "dropping-particle" : "", "family" : "Ramler", "given" : "Ivan", "non-dropping-particle" : "", "parse-names" : false, "suffix" : "" }, { "dropping-particle" : "", "family" : "Mueller", "given" : "Carina", "non-dropping-particle" : "", "parse-names" : false, "suffix" : "" } ], "container-title" : "Proceedings of the National Academy of Sciences", "id" : "ITEM-2", "issue" : "24", "issued" : { "date-parts" : [ [ "2015" ] ] }, "page" : "7402-7407", "publisher" : "National Acad Sciences", "title" : "Spatial patterns of agricultural expansion determine impacts on biodiversity and carbon storage", "type" : "article-journal", "volume" : "112" }, "uris" : [ "http://www.mendeley.com/documents/?uuid=5032a98b-6e2c-4518-9dcc-0852e1ca3970" ] }, { "id" : "ITEM-3", "itemData" : { "ISSN" : "0028-0836", "author" : [ { "dropping-particle" : "", "family" : "Gruber", "given" : "Karl", "non-dropping-particle" : "", "parse-names" : false, "suffix" : "" } ], "container-title" : "Nature", "id" : "ITEM-3", "issue" : "7651", "issued" : { "date-parts" : [ [ "2017" ] ] }, "page" : "S8-S10", "publisher" : "Nature Research", "title" : "Agrobiodiversity: The living library", "type" : "article-journal", "volume" : "544" }, "uris" : [ "http://www.mendeley.com/documents/?uuid=bedd6305-d6cf-4070-b12c-6a065396d3b9" ] } ], "mendeley" : { "formattedCitation" : "(Chaplin-Kramer et al., 2015; Tsiafouli et al., 2015; Gruber, 2017)", "manualFormatting" : "(Chaplin-Kramer et al., 2015; Tsiafouli et al., 2015)", "plainTextFormattedCitation" : "(Chaplin-Kramer et al., 2015; Tsiafouli et al., 2015; Gruber, 2017)", "previouslyFormattedCitation" : "(Chaplin-Kramer et al., 2015; Tsiafouli et al., 2015; Gruber, 2017)" }, "properties" : { "noteIndex" : 0 }, "schema" : "https://github.com/citation-style-language/schema/raw/master/csl-citation.json" }</w:instrText>
      </w:r>
      <w:r>
        <w:fldChar w:fldCharType="separate"/>
      </w:r>
      <w:r w:rsidRPr="00F211C1">
        <w:rPr>
          <w:noProof/>
        </w:rPr>
        <w:t>(Chaplin-Kramer et al</w:t>
      </w:r>
      <w:r>
        <w:rPr>
          <w:noProof/>
        </w:rPr>
        <w:t>., 2015; Tsiafouli et al., 2015</w:t>
      </w:r>
      <w:r w:rsidRPr="00F211C1">
        <w:rPr>
          <w:noProof/>
        </w:rPr>
        <w:t>)</w:t>
      </w:r>
      <w:r>
        <w:fldChar w:fldCharType="end"/>
      </w:r>
      <w:r>
        <w:t xml:space="preserve">. </w:t>
      </w:r>
    </w:p>
    <w:p w:rsidR="00AD03B6" w:rsidRDefault="00AD03B6" w:rsidP="00AD03B6"/>
    <w:p w:rsidR="00AD03B6" w:rsidRDefault="00AD03B6" w:rsidP="00AD03B6">
      <w:r>
        <w:t>Today, an increasingly constrained set of plant and animal diversity is relied upon for global agricultural production. O</w:t>
      </w:r>
      <w:r w:rsidRPr="00246AFD">
        <w:t xml:space="preserve">nly 15 animal species worldwide account for 90% of livestock production </w:t>
      </w:r>
      <w:r w:rsidRPr="00246AFD">
        <w:fldChar w:fldCharType="begin" w:fldLock="1"/>
      </w:r>
      <w:r>
        <w:instrText>ADDIN CSL_CITATION { "citationItems" : [ { "id" : "ITEM-1", "itemData" : { "ISBN" : "1897676158", "author" : [ { "dropping-particle" : "", "family" : "Villanueva", "given" : "B", "non-dropping-particle" : "", "parse-names" : false, "suffix" : "" }, { "dropping-particle" : "", "family" : "Pong-Wong", "given" : "R", "non-dropping-particle" : "", "parse-names" : false, "suffix" : "" }, { "dropping-particle" : "", "family" : "Woolliams", "given" : "J A", "non-dropping-particle" : "", "parse-names" : false, "suffix" : "" }, { "dropping-particle" : "", "family" : "Avenda\u00f1o", "given" : "S", "non-dropping-particle" : "", "parse-names" : false, "suffix" : "" }, { "dropping-particle" : "", "family" : "Simm", "given" : "G", "non-dropping-particle" : "", "parse-names" : false, "suffix" : "" }, { "dropping-particle" : "", "family" : "Sinclair", "given" : "K D", "non-dropping-particle" : "", "parse-names" : false, "suffix" : "" }, { "dropping-particle" : "", "family" : "Townsend", "given" : "S", "non-dropping-particle" : "", "parse-names" : false, "suffix" : "" } ], "container-title" : "Farm animal genetic resources, Edinburgh, UK, 25-27 November, 2002.", "id" : "ITEM-1", "issued" : { "date-parts" : [ [ "2004" ] ] }, "page" : "113-132", "publisher" : "Nottingham University Press", "title" : "Managing genetic resources in selected and conserved populations.", "type" : "paper-conference" }, "uris" : [ "http://www.mendeley.com/documents/?uuid=f51081cc-b5bb-44f7-9436-a555be9b2f0d", "http://www.mendeley.com/documents/?uuid=e517e6aa-2f06-41f1-adf5-9d895d91014f" ] } ], "mendeley" : { "formattedCitation" : "(Villanueva et al., 2004)", "plainTextFormattedCitation" : "(Villanueva et al., 2004)", "previouslyFormattedCitation" : "(Villanueva et al., 2004)" }, "properties" : { "noteIndex" : 0 }, "schema" : "https://github.com/citation-style-language/schema/raw/master/csl-citation.json" }</w:instrText>
      </w:r>
      <w:r w:rsidRPr="00246AFD">
        <w:fldChar w:fldCharType="separate"/>
      </w:r>
      <w:r w:rsidRPr="00246AFD">
        <w:rPr>
          <w:noProof/>
        </w:rPr>
        <w:t>(Villanueva et al., 2004)</w:t>
      </w:r>
      <w:r w:rsidRPr="00246AFD">
        <w:fldChar w:fldCharType="end"/>
      </w:r>
      <w:r>
        <w:t xml:space="preserve">. For crops, just 12 plant species worldwide provide more than 70% of all human calorific intake </w:t>
      </w:r>
      <w:r>
        <w:fldChar w:fldCharType="begin" w:fldLock="1"/>
      </w:r>
      <w:r>
        <w:instrText>ADDIN CSL_CITATION { "citationItems" : [ { "id" : "ITEM-1", "itemData" : { "ISBN" : "1136536841", "author" : [ { "dropping-particle" : "", "family" : "Frison", "given" : "Christine", "non-dropping-particle" : "", "parse-names" : false, "suffix" : "" }, { "dropping-particle" : "", "family" : "L\u00f3pez", "given" : "Francisco", "non-dropping-particle" : "", "parse-names" : false, "suffix" : "" }, { "dropping-particle" : "", "family" : "Esquinas-Alcazar", "given" : "Jose", "non-dropping-particle" : "", "parse-names" : false, "suffix" : "" } ], "id" : "ITEM-1", "issued" : { "date-parts" : [ [ "2012" ] ] }, "publisher" : "Routledge", "title" : "Plant Genetic Resources and Food Security: Stakeholder Perspectives on the International Treaty on Plant Genetic Resources for Food and Agriculture", "type" : "book" }, "uris" : [ "http://www.mendeley.com/documents/?uuid=a6ef60e5-71bf-4b23-86e1-ff356be01775" ] } ], "mendeley" : { "formattedCitation" : "(Frison et al., 2012)", "plainTextFormattedCitation" : "(Frison et al., 2012)", "previouslyFormattedCitation" : "(Frison et al., 2012)" }, "properties" : { "noteIndex" : 0 }, "schema" : "https://github.com/citation-style-language/schema/raw/master/csl-citation.json" }</w:instrText>
      </w:r>
      <w:r>
        <w:fldChar w:fldCharType="separate"/>
      </w:r>
      <w:r w:rsidRPr="007F3551">
        <w:rPr>
          <w:noProof/>
        </w:rPr>
        <w:t>(Frison et al., 2012)</w:t>
      </w:r>
      <w:r>
        <w:fldChar w:fldCharType="end"/>
      </w:r>
      <w:r>
        <w:t xml:space="preserve">. Within these species, increasingly few breeds and varieties are responsible for the overwhelming majority of production </w:t>
      </w:r>
      <w:r>
        <w:fldChar w:fldCharType="begin" w:fldLock="1"/>
      </w:r>
      <w:r>
        <w:instrText>ADDIN CSL_CITATION { "citationItems" : [ { "id" : "ITEM-1", "itemData" : { "ISSN" : "0028-0836", "author" : [ { "dropping-particle" : "", "family" : "Gruber", "given" : "Karl", "non-dropping-particle" : "", "parse-names" : false, "suffix" : "" } ], "container-title" : "Nature", "id" : "ITEM-1", "issue" : "7651", "issued" : { "date-parts" : [ [ "2017" ] ] }, "page" : "S8-S10", "publisher" : "Nature Research", "title" : "Agrobiodiversity: The living library", "type" : "article-journal", "volume" : "544" }, "uris" : [ "http://www.mendeley.com/documents/?uuid=bedd6305-d6cf-4070-b12c-6a065396d3b9" ] }, { "id" : "ITEM-2", "itemData" : { "author" : [ { "dropping-particle" : "", "family" : "FAO", "given" : "", "non-dropping-particle" : "", "parse-names" : false, "suffix" : "" } ], "id" : "ITEM-2", "issued" : { "date-parts" : [ [ "2015" ] ] }, "publisher-place" : "Rome, Italy", "title" : "The Second State of The Worlds Farm Animal Genetic Resources Report", "type" : "report" }, "uris" : [ "http://www.mendeley.com/documents/?uuid=f6ae11ba-ed5d-4cc3-904b-0e7d6358fe3b" ] } ], "mendeley" : { "formattedCitation" : "(FAO, 2015a; Gruber, 2017)", "plainTextFormattedCitation" : "(FAO, 2015a; Gruber, 2017)", "previouslyFormattedCitation" : "(FAO, 2015a; Gruber, 2017)" }, "properties" : { "noteIndex" : 0 }, "schema" : "https://github.com/citation-style-language/schema/raw/master/csl-citation.json" }</w:instrText>
      </w:r>
      <w:r>
        <w:fldChar w:fldCharType="separate"/>
      </w:r>
      <w:r w:rsidRPr="006E1CDD">
        <w:rPr>
          <w:noProof/>
        </w:rPr>
        <w:t>(FAO, 2015a; Gruber, 2017)</w:t>
      </w:r>
      <w:r>
        <w:fldChar w:fldCharType="end"/>
      </w:r>
      <w:r>
        <w:t xml:space="preserve">. Yet, the ability to grow </w:t>
      </w:r>
      <w:r w:rsidRPr="00ED0BAF">
        <w:t>crops</w:t>
      </w:r>
      <w:r>
        <w:t xml:space="preserve"> and graze pastures</w:t>
      </w:r>
      <w:r w:rsidRPr="00ED0BAF">
        <w:t xml:space="preserve"> in</w:t>
      </w:r>
      <w:r>
        <w:t xml:space="preserve"> challenging environments</w:t>
      </w:r>
      <w:r w:rsidRPr="00ED0BAF">
        <w:t>, particularly</w:t>
      </w:r>
      <w:r>
        <w:t xml:space="preserve"> those most affected by climate </w:t>
      </w:r>
      <w:proofErr w:type="gramStart"/>
      <w:r>
        <w:t>change,</w:t>
      </w:r>
      <w:proofErr w:type="gramEnd"/>
      <w:r w:rsidRPr="00ED0BAF">
        <w:t xml:space="preserve"> will re</w:t>
      </w:r>
      <w:r>
        <w:t xml:space="preserve">quire adaptive genetic resources. Work by </w:t>
      </w:r>
      <w:r>
        <w:fldChar w:fldCharType="begin" w:fldLock="1"/>
      </w:r>
      <w:r>
        <w:instrText>ADDIN CSL_CITATION { "citationItems" : [ { "id" : "ITEM-1", "itemData" : { "ISSN" : "2212-0963", "author" : [ { "dropping-particle" : "", "family" : "Rojas-Downing", "given" : "M Melissa", "non-dropping-particle" : "", "parse-names" : false, "suffix" : "" }, { "dropping-particle" : "", "family" : "Nejadhashemi", "given" : "A Pouyan", "non-dropping-particle" : "", "parse-names" : false, "suffix" : "" }, { "dropping-particle" : "", "family" : "Harrigan", "given" : "Timothy", "non-dropping-particle" : "", "parse-names" : false, "suffix" : "" }, { "dropping-particle" : "", "family" : "Woznicki", "given" : "Sean A", "non-dropping-particle" : "", "parse-names" : false, "suffix" : "" } ], "container-title" : "Climate Risk Management", "id" : "ITEM-1", "issued" : { "date-parts" : [ [ "2017" ] ] }, "publisher" : "Elsevier", "title" : "Climate change and livestock: impacts, adaptation, and mitigation", "type" : "article-journal" }, "uris" : [ "http://www.mendeley.com/documents/?uuid=d233f634-cbff-4e73-8cf8-a1990e1753cb" ] } ], "mendeley" : { "formattedCitation" : "(Rojas-Downing et al., 2017)", "manualFormatting" : "Rojas-Downing et al. (2017)", "plainTextFormattedCitation" : "(Rojas-Downing et al., 2017)", "previouslyFormattedCitation" : "(Rojas-Downing et al., 2017)" }, "properties" : { "noteIndex" : 0 }, "schema" : "https://github.com/citation-style-language/schema/raw/master/csl-citation.json" }</w:instrText>
      </w:r>
      <w:r>
        <w:fldChar w:fldCharType="separate"/>
      </w:r>
      <w:r>
        <w:rPr>
          <w:noProof/>
        </w:rPr>
        <w:t>Rojas-Downing et al.</w:t>
      </w:r>
      <w:r w:rsidRPr="00077502">
        <w:rPr>
          <w:noProof/>
        </w:rPr>
        <w:t xml:space="preserve"> </w:t>
      </w:r>
      <w:r>
        <w:rPr>
          <w:noProof/>
        </w:rPr>
        <w:t>(</w:t>
      </w:r>
      <w:r w:rsidRPr="00077502">
        <w:rPr>
          <w:noProof/>
        </w:rPr>
        <w:t>2017)</w:t>
      </w:r>
      <w:r>
        <w:fldChar w:fldCharType="end"/>
      </w:r>
      <w:r>
        <w:t xml:space="preserve"> suggests c</w:t>
      </w:r>
      <w:r w:rsidRPr="00B92719">
        <w:t>rop and animal diversification are the most promising adaption measures</w:t>
      </w:r>
      <w:r w:rsidR="00F13B5A">
        <w:t xml:space="preserve"> for climate change</w:t>
      </w:r>
      <w:r>
        <w:t xml:space="preserve"> and this can be mooted in the context of farm animal genetic resources (FAnGR) and plant genetic resources (PGR) for agriculture. </w:t>
      </w:r>
    </w:p>
    <w:p w:rsidR="00AD03B6" w:rsidRDefault="00AD03B6" w:rsidP="00AD03B6"/>
    <w:p w:rsidR="00AD03B6" w:rsidRDefault="00AD03B6" w:rsidP="00AD03B6">
      <w:r>
        <w:rPr>
          <w:noProof/>
          <w:lang w:eastAsia="en-GB"/>
        </w:rPr>
        <w:drawing>
          <wp:inline distT="0" distB="0" distL="0" distR="0" wp14:anchorId="32F65689" wp14:editId="2F6297D1">
            <wp:extent cx="5105400" cy="2571750"/>
            <wp:effectExtent l="0" t="0" r="0" b="0"/>
            <wp:docPr id="9" name="Picture 9" descr="C:\Users\wwainwright\Desktop\Thesis\Thesis Writing\Tables and Figures\Figures\Agrobiodiversit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wainwright\Desktop\Thesis\Thesis Writing\Tables and Figures\Figures\Agrobiodiversity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t="8579" r="2005" b="56520"/>
                    <a:stretch/>
                  </pic:blipFill>
                  <pic:spPr bwMode="auto">
                    <a:xfrm>
                      <a:off x="0" y="0"/>
                      <a:ext cx="5115016" cy="2576594"/>
                    </a:xfrm>
                    <a:prstGeom prst="rect">
                      <a:avLst/>
                    </a:prstGeom>
                    <a:noFill/>
                    <a:ln>
                      <a:noFill/>
                    </a:ln>
                    <a:extLst>
                      <a:ext uri="{53640926-AAD7-44D8-BBD7-CCE9431645EC}">
                        <a14:shadowObscured xmlns:a14="http://schemas.microsoft.com/office/drawing/2010/main"/>
                      </a:ext>
                    </a:extLst>
                  </pic:spPr>
                </pic:pic>
              </a:graphicData>
            </a:graphic>
          </wp:inline>
        </w:drawing>
      </w:r>
    </w:p>
    <w:p w:rsidR="00AD03B6" w:rsidRPr="003821E7" w:rsidRDefault="00AD03B6" w:rsidP="00AD03B6">
      <w:pPr>
        <w:pStyle w:val="Caption"/>
      </w:pPr>
      <w:bookmarkStart w:id="6" w:name="_Toc517708856"/>
      <w:r w:rsidRPr="009278B0">
        <w:rPr>
          <w:b/>
        </w:rPr>
        <w:t xml:space="preserve">Figure </w:t>
      </w:r>
      <w:r w:rsidRPr="009278B0">
        <w:rPr>
          <w:b/>
        </w:rPr>
        <w:fldChar w:fldCharType="begin"/>
      </w:r>
      <w:r w:rsidRPr="009278B0">
        <w:rPr>
          <w:b/>
        </w:rPr>
        <w:instrText xml:space="preserve"> SEQ Figure \* ARABIC </w:instrText>
      </w:r>
      <w:r w:rsidRPr="009278B0">
        <w:rPr>
          <w:b/>
        </w:rPr>
        <w:fldChar w:fldCharType="separate"/>
      </w:r>
      <w:r>
        <w:rPr>
          <w:b/>
          <w:noProof/>
        </w:rPr>
        <w:t>1</w:t>
      </w:r>
      <w:r w:rsidRPr="009278B0">
        <w:rPr>
          <w:b/>
        </w:rPr>
        <w:fldChar w:fldCharType="end"/>
      </w:r>
      <w:r w:rsidRPr="009278B0">
        <w:rPr>
          <w:b/>
        </w:rPr>
        <w:t>:</w:t>
      </w:r>
      <w:r>
        <w:t xml:space="preserve"> Biodiversity and agrobiodiversity are reliant on sustaining natural capital and agroecosystems. The various elements that comprise agrobiodiveristy are outlined.</w:t>
      </w:r>
      <w:r w:rsidRPr="009F0FF3">
        <w:t xml:space="preserve"> </w:t>
      </w:r>
      <w:r>
        <w:t xml:space="preserve"> Adapted from </w:t>
      </w:r>
      <w:r>
        <w:fldChar w:fldCharType="begin" w:fldLock="1"/>
      </w:r>
      <w:r>
        <w:instrText>ADDIN CSL_CITATION { "citationItems" : [ { "id" : "ITEM-1", "itemData" : { "author" : [ { "dropping-particle" : "", "family" : "FAO", "given" : "", "non-dropping-particle" : "", "parse-names" : false, "suffix" : "" } ], "id" : "ITEM-1", "issued" : { "date-parts" : [ [ "2004" ] ] }, "publisher-place" : "Rome, Italy", "title" : "Building on Gender, Agrobiodiversity and Local Knowledge. Fact sheet: What is agrobiodiversity?", "type" : "report" }, "uris" : [ "http://www.mendeley.com/documents/?uuid=193e36f4-fcc6-475f-b72a-7c6b7de2c287" ] } ], "mendeley" : { "formattedCitation" : "(FAO, 2004)", "manualFormatting" : "FAO (2004)", "plainTextFormattedCitation" : "(FAO, 2004)", "previouslyFormattedCitation" : "(FAO, 2004)" }, "properties" : { "noteIndex" : 0 }, "schema" : "https://github.com/citation-style-language/schema/raw/master/csl-citation.json" }</w:instrText>
      </w:r>
      <w:r>
        <w:fldChar w:fldCharType="separate"/>
      </w:r>
      <w:r>
        <w:rPr>
          <w:noProof/>
        </w:rPr>
        <w:t>FAO</w:t>
      </w:r>
      <w:r w:rsidRPr="003C0028">
        <w:rPr>
          <w:noProof/>
        </w:rPr>
        <w:t xml:space="preserve"> </w:t>
      </w:r>
      <w:r>
        <w:rPr>
          <w:noProof/>
        </w:rPr>
        <w:t>(</w:t>
      </w:r>
      <w:r w:rsidRPr="003C0028">
        <w:rPr>
          <w:noProof/>
        </w:rPr>
        <w:t>2004)</w:t>
      </w:r>
      <w:r>
        <w:fldChar w:fldCharType="end"/>
      </w:r>
      <w:r>
        <w:t>.</w:t>
      </w:r>
      <w:bookmarkEnd w:id="6"/>
    </w:p>
    <w:p w:rsidR="00AD03B6" w:rsidRDefault="00AD03B6" w:rsidP="00AD03B6">
      <w:r>
        <w:t xml:space="preserve">FAnGR can be defined as the </w:t>
      </w:r>
      <w:r w:rsidRPr="00DE5EDE">
        <w:t>avian and mammalian species</w:t>
      </w:r>
      <w:r>
        <w:t xml:space="preserve"> used for food production while PGR </w:t>
      </w:r>
      <w:r w:rsidRPr="006E68D8">
        <w:t>compris</w:t>
      </w:r>
      <w:r>
        <w:t>es</w:t>
      </w:r>
      <w:r w:rsidRPr="006E68D8">
        <w:t xml:space="preserve"> </w:t>
      </w:r>
      <w:r>
        <w:t>cultivars</w:t>
      </w:r>
      <w:r w:rsidRPr="006E68D8">
        <w:t xml:space="preserve"> and </w:t>
      </w:r>
      <w:r>
        <w:t xml:space="preserve">their wild relatives </w:t>
      </w:r>
      <w:r>
        <w:fldChar w:fldCharType="begin" w:fldLock="1"/>
      </w:r>
      <w:r>
        <w:instrText>ADDIN CSL_CITATION { "citationItems" : [ { "id" : "ITEM-1", "itemData" : { "author" : [ { "dropping-particle" : "", "family" : "FAO", "given" : "", "non-dropping-particle" : "", "parse-names" : false, "suffix" : "" } ], "id" : "ITEM-1", "issued" : { "date-parts" : [ [ "2015" ] ] }, "title" : "Coping with climate change \u2013 the roles of genetic resources for food and agriculture. Rome.", "type" : "report" }, "uris" : [ "http://www.mendeley.com/documents/?uuid=b08d0ef7-7ee2-4eb8-b3fd-bf8656b44112" ] } ], "mendeley" : { "formattedCitation" : "(FAO, 2015b)", "plainTextFormattedCitation" : "(FAO, 2015b)", "previouslyFormattedCitation" : "(FAO, 2015b)" }, "properties" : { "noteIndex" : 0 }, "schema" : "https://github.com/citation-style-language/schema/raw/master/csl-citation.json" }</w:instrText>
      </w:r>
      <w:r>
        <w:fldChar w:fldCharType="separate"/>
      </w:r>
      <w:r w:rsidRPr="00B05FE0">
        <w:rPr>
          <w:noProof/>
        </w:rPr>
        <w:t>(FAO, 2015b)</w:t>
      </w:r>
      <w:r>
        <w:fldChar w:fldCharType="end"/>
      </w:r>
      <w:r>
        <w:t>. Both facets of diversity are undersupplied and this can be appreciated via the economic conceptual framework</w:t>
      </w:r>
      <w:r w:rsidR="00F13B5A">
        <w:t xml:space="preserve"> that suggests</w:t>
      </w:r>
      <w:r>
        <w:t xml:space="preserve"> diversity is a public good not captured by markets because it lacks an explicit value </w:t>
      </w:r>
      <w:r>
        <w:fldChar w:fldCharType="begin" w:fldLock="1"/>
      </w:r>
      <w:r>
        <w:instrText>ADDIN CSL_CITATION { "citationItems" : [ { "id" : "ITEM-1", "itemData" : { "ISBN" : "1853831956", "author" : [ { "dropping-particle" : "", "family" : "Pearce", "given" : "David William", "non-dropping-particle" : "", "parse-names" : false, "suffix" : "" }, { "dropping-particle" : "", "family" : "Moran", "given" : "Dominic", "non-dropping-particle" : "", "parse-names" : false, "suffix" : "" } ], "id" : "ITEM-1", "issued" : { "date-parts" : [ [ "1994" ] ] }, "publisher" : "Earthscan", "title" : "The economic value of biodiversity", "type" : "book" }, "uris" : [ "http://www.mendeley.com/documents/?uuid=f58b13db-7eea-462b-835a-df284615f824" ] } ], "mendeley" : { "formattedCitation" : "(Pearce and Moran, 1994)", "plainTextFormattedCitation" : "(Pearce and Moran, 1994)", "previouslyFormattedCitation" : "(Pearce and Moran, 1994)" }, "properties" : { "noteIndex" : 0 }, "schema" : "https://github.com/citation-style-language/schema/raw/master/csl-citation.json" }</w:instrText>
      </w:r>
      <w:r>
        <w:fldChar w:fldCharType="separate"/>
      </w:r>
      <w:r w:rsidRPr="007D6E6D">
        <w:rPr>
          <w:noProof/>
        </w:rPr>
        <w:t>(Pearce and Moran, 1994)</w:t>
      </w:r>
      <w:r>
        <w:fldChar w:fldCharType="end"/>
      </w:r>
      <w:r>
        <w:t xml:space="preserve">.  </w:t>
      </w:r>
      <w:r w:rsidR="0006766D">
        <w:t>Diversity</w:t>
      </w:r>
      <w:r>
        <w:t xml:space="preserve"> is </w:t>
      </w:r>
      <w:r w:rsidR="00157287">
        <w:t xml:space="preserve">therefore </w:t>
      </w:r>
      <w:r>
        <w:t xml:space="preserve">not </w:t>
      </w:r>
      <w:r w:rsidR="00F13B5A">
        <w:t>considered</w:t>
      </w:r>
      <w:r>
        <w:t xml:space="preserve"> in the cost of food production and </w:t>
      </w:r>
      <w:r w:rsidR="00157287">
        <w:t>this leads to undersupply</w:t>
      </w:r>
      <w:r>
        <w:t xml:space="preserve"> </w:t>
      </w:r>
      <w:r>
        <w:fldChar w:fldCharType="begin" w:fldLock="1"/>
      </w:r>
      <w:r>
        <w:instrText>ADDIN CSL_CITATION { "citationItems" : [ { "id" : "ITEM-1", "itemData" : { "author" : [ { "dropping-particle" : "", "family" : "Sustainable Food Trust", "given" : "", "non-dropping-particle" : "", "parse-names" : false, "suffix" : "" } ], "id" : "ITEM-1", "issued" : { "date-parts" : [ [ "2017" ] ] }, "title" : "The hidden cost of UK food. November 2017.", "type" : "report" }, "uris" : [ "http://www.mendeley.com/documents/?uuid=ec979e5a-dd41-4202-b37f-827b1d4543b4" ] } ], "mendeley" : { "formattedCitation" : "(Sustainable Food Trust, 2017)", "plainTextFormattedCitation" : "(Sustainable Food Trust, 2017)", "previouslyFormattedCitation" : "(Sustainable Food Trust, 2017)" }, "properties" : { "noteIndex" : 0 }, "schema" : "https://github.com/citation-style-language/schema/raw/master/csl-citation.json" }</w:instrText>
      </w:r>
      <w:r>
        <w:fldChar w:fldCharType="separate"/>
      </w:r>
      <w:r w:rsidRPr="00524567">
        <w:rPr>
          <w:noProof/>
        </w:rPr>
        <w:t>(Sustainable Food Trust, 2017)</w:t>
      </w:r>
      <w:r>
        <w:fldChar w:fldCharType="end"/>
      </w:r>
      <w:r>
        <w:t>. The resulting market failure has homogenised production landscapes worldwide and corrective measures are necessary to supply more diversity through policies that govern food production and biological resource use</w:t>
      </w:r>
      <w:r w:rsidR="0006766D">
        <w:t xml:space="preserve"> </w:t>
      </w:r>
      <w:r w:rsidR="0006766D">
        <w:fldChar w:fldCharType="begin" w:fldLock="1"/>
      </w:r>
      <w:r w:rsidR="0006766D">
        <w:instrText>ADDIN CSL_CITATION { "citationItems" : [ { "id" : "ITEM-1", "itemData" : { "author" : [ { "dropping-particle" : "", "family" : "IPES-Food", "given" : "", "non-dropping-particle" : "", "parse-names" : false, "suffix" : "" } ], "id" : "ITEM-1", "issued" : { "date-parts" : [ [ "2016" ] ] }, "publisher" : "IPES", "title" : "From uniformity to diversity: a paradigm shift from industrial agriculture to diversified agroecological systems", "type" : "report" }, "uris" : [ "http://www.mendeley.com/documents/?uuid=5c93a0cb-7812-4aa2-be21-2f7d6606cbc8" ] } ], "mendeley" : { "formattedCitation" : "(IPES-Food, 2016)", "plainTextFormattedCitation" : "(IPES-Food, 2016)", "previouslyFormattedCitation" : "(IPES-Food, 2016)" }, "properties" : { "noteIndex" : 0 }, "schema" : "https://github.com/citation-style-language/schema/raw/master/csl-citation.json" }</w:instrText>
      </w:r>
      <w:r w:rsidR="0006766D">
        <w:fldChar w:fldCharType="separate"/>
      </w:r>
      <w:r w:rsidR="0006766D" w:rsidRPr="00D56F1E">
        <w:rPr>
          <w:noProof/>
        </w:rPr>
        <w:t>(IPES-Food, 2016)</w:t>
      </w:r>
      <w:r w:rsidR="0006766D">
        <w:fldChar w:fldCharType="end"/>
      </w:r>
      <w:r>
        <w:t xml:space="preserve">. </w:t>
      </w:r>
    </w:p>
    <w:p w:rsidR="00AD03B6" w:rsidRDefault="00AD03B6" w:rsidP="00AD03B6">
      <w:r>
        <w:lastRenderedPageBreak/>
        <w:t xml:space="preserve">  </w:t>
      </w:r>
    </w:p>
    <w:p w:rsidR="00AD03B6" w:rsidRDefault="00AD03B6" w:rsidP="00AD03B6">
      <w:commentRangeStart w:id="7"/>
      <w:r>
        <w:t xml:space="preserve">The thesis therefore brings this issue into focus by first exploring the private and public good values of plant and animal genetic resources and second; by exploring measures to increase their global supply. </w:t>
      </w:r>
      <w:commentRangeEnd w:id="7"/>
      <w:r w:rsidR="009B60BF">
        <w:rPr>
          <w:rStyle w:val="CommentReference"/>
        </w:rPr>
        <w:commentReference w:id="7"/>
      </w:r>
      <w:r>
        <w:t>The need to conserve genetic resources for agriculture has been formally recognized by the Convention on Biological Diversity (</w:t>
      </w:r>
      <w:r w:rsidRPr="00A25DA0">
        <w:t>C</w:t>
      </w:r>
      <w:r>
        <w:t xml:space="preserve">BD) Aichi Biodiversity Targets </w:t>
      </w:r>
      <w:r>
        <w:fldChar w:fldCharType="begin" w:fldLock="1"/>
      </w:r>
      <w:r>
        <w:instrText>ADDIN CSL_CITATION { "citationItems" : [ { "id" : "ITEM-1", "itemData" : { "author" : [ { "dropping-particle" : "", "family" : "CBD", "given" : "", "non-dropping-particle" : "", "parse-names" : false, "suffix" : "" } ], "id" : "ITEM-1", "issued" : { "date-parts" : [ [ "2013" ] ] }, "title" : "Quick guides to the Aichi Biodiversity Targets", "type" : "report" }, "uris" : [ "http://www.mendeley.com/documents/?uuid=99ae72e4-7edf-4d54-bedf-0b5020a7c327" ] } ], "mendeley" : { "formattedCitation" : "(CBD, 2013)", "plainTextFormattedCitation" : "(CBD, 2013)", "previouslyFormattedCitation" : "(CBD, 2013)" }, "properties" : { "noteIndex" : 0 }, "schema" : "https://github.com/citation-style-language/schema/raw/master/csl-citation.json" }</w:instrText>
      </w:r>
      <w:r>
        <w:fldChar w:fldCharType="separate"/>
      </w:r>
      <w:r w:rsidRPr="00C626BB">
        <w:rPr>
          <w:noProof/>
        </w:rPr>
        <w:t>(CBD, 2013)</w:t>
      </w:r>
      <w:r>
        <w:fldChar w:fldCharType="end"/>
      </w:r>
      <w:r>
        <w:t xml:space="preserve"> and various international declarations</w:t>
      </w:r>
      <w:r>
        <w:rPr>
          <w:rStyle w:val="FootnoteReference"/>
        </w:rPr>
        <w:footnoteReference w:id="1"/>
      </w:r>
      <w:r>
        <w:t xml:space="preserve">. Recent work by </w:t>
      </w:r>
      <w:r w:rsidRPr="00855160">
        <w:t xml:space="preserve">The Economics of </w:t>
      </w:r>
      <w:r>
        <w:t xml:space="preserve">Ecosystems and Biodiversity for </w:t>
      </w:r>
      <w:r w:rsidRPr="00855160">
        <w:t>Agriculture and Food (</w:t>
      </w:r>
      <w:proofErr w:type="spellStart"/>
      <w:r w:rsidRPr="00855160">
        <w:t>TEEBAgriFood</w:t>
      </w:r>
      <w:proofErr w:type="spellEnd"/>
      <w:r w:rsidRPr="00855160">
        <w:t>)</w:t>
      </w:r>
      <w:r>
        <w:t xml:space="preserve"> has stressed the importance of valuing natural capital in agroecosystems and the need to invest in agro-biodiversity for future food security </w:t>
      </w:r>
      <w:r>
        <w:fldChar w:fldCharType="begin" w:fldLock="1"/>
      </w:r>
      <w:r>
        <w:instrText>ADDIN CSL_CITATION { "citationItems" : [ { "id" : "ITEM-1", "itemData" : { "author" : [ { "dropping-particle" : "", "family" : "TEEB", "given" : "", "non-dropping-particle" : "", "parse-names" : false, "suffix" : "" } ], "id" : "ITEM-1", "issued" : { "date-parts" : [ [ "2018" ] ] }, "publisher-place" : "Geneva:", "title" : "Measuring what matters in agriculture and food systems: a synthesis of the results and recommendations of TEEB for Agriculture and Food\u2019s Scientific and Economic Foundations report. Economic Foundations Report", "type" : "report" }, "uris" : [ "http://www.mendeley.com/documents/?uuid=a040d7fc-20df-4fd9-b2c7-c2cf76badee4" ] } ], "mendeley" : { "formattedCitation" : "(TEEB, 2018)", "plainTextFormattedCitation" : "(TEEB, 2018)", "previouslyFormattedCitation" : "(TEEB, 2018)" }, "properties" : { "noteIndex" : 0 }, "schema" : "https://github.com/citation-style-language/schema/raw/master/csl-citation.json" }</w:instrText>
      </w:r>
      <w:r>
        <w:fldChar w:fldCharType="separate"/>
      </w:r>
      <w:r w:rsidRPr="001B47F6">
        <w:rPr>
          <w:noProof/>
        </w:rPr>
        <w:t>(TEEB, 2018)</w:t>
      </w:r>
      <w:r>
        <w:fldChar w:fldCharType="end"/>
      </w:r>
      <w:r>
        <w:t xml:space="preserve">. The </w:t>
      </w:r>
      <w:r w:rsidRPr="00687B72">
        <w:t>Intergovernmental Science-Policy Platform on Biodiversity and Ecosystem Services</w:t>
      </w:r>
      <w:r>
        <w:t xml:space="preserve"> </w:t>
      </w:r>
      <w:r>
        <w:fldChar w:fldCharType="begin" w:fldLock="1"/>
      </w:r>
      <w:r>
        <w:instrText>ADDIN CSL_CITATION { "citationItems" : [ { "id" : "ITEM-1", "itemData" : { "author" : [ { "dropping-particle" : "", "family" : "IPBES", "given" : "", "non-dropping-particle" : "", "parse-names" : false, "suffix" : "" } ], "id" : "ITEM-1", "issued" : { "date-parts" : [ [ "2018" ] ] }, "publisher-place" : "IPBES secretariat, Bonn, Germany.", "title" : "Summary for policymakers of the thematic assessment report on land degradation and restoration of the Intergovernmental Science-Policy Platform on Biodiversity and Ecosystem Services.", "type" : "report" }, "uris" : [ "http://www.mendeley.com/documents/?uuid=c173c11b-1fd6-45ab-89b0-c4084c858854" ] } ], "mendeley" : { "formattedCitation" : "(IPBES, 2018)", "plainTextFormattedCitation" : "(IPBES, 2018)", "previouslyFormattedCitation" : "(IPBES, 2018)" }, "properties" : { "noteIndex" : 0 }, "schema" : "https://github.com/citation-style-language/schema/raw/master/csl-citation.json" }</w:instrText>
      </w:r>
      <w:r>
        <w:fldChar w:fldCharType="separate"/>
      </w:r>
      <w:r w:rsidRPr="00687B72">
        <w:rPr>
          <w:noProof/>
        </w:rPr>
        <w:t>(IPBES, 2018)</w:t>
      </w:r>
      <w:r>
        <w:fldChar w:fldCharType="end"/>
      </w:r>
      <w:r w:rsidRPr="00687B72">
        <w:t xml:space="preserve"> </w:t>
      </w:r>
      <w:r>
        <w:t xml:space="preserve">further stresses this need and suggests such investments make sound economic sense, i.e. the benefits generally far outweigh the costs. </w:t>
      </w:r>
    </w:p>
    <w:p w:rsidR="00AD03B6" w:rsidRDefault="00AD03B6" w:rsidP="00AD03B6"/>
    <w:p w:rsidR="00AD03B6" w:rsidRDefault="00AD03B6" w:rsidP="00AD03B6">
      <w:r>
        <w:t xml:space="preserve">But while much work has explored the costs and benefits of preserving “naturally occurring” biodiversity, much less has focused on the supply and demand side aspects of agrobiodiversity. Work by </w:t>
      </w:r>
      <w:r>
        <w:fldChar w:fldCharType="begin" w:fldLock="1"/>
      </w:r>
      <w:r>
        <w:instrText>ADDIN CSL_CITATION { "citationItems" : [ { "id" : "ITEM-1", "itemData" : { "URL" : "https://www.bioversityinternational.org/pacs-related-publications/", "accessed" : { "date-parts" : [ [ "2018", "6", "23" ] ] }, "author" : [ { "dropping-particle" : "", "family" : "Bioversity International", "given" : "", "non-dropping-particle" : "", "parse-names" : false, "suffix" : "" } ], "id" : "ITEM-1", "issued" : { "date-parts" : [ [ "2018" ] ] }, "title" : "Payments for agrobiodiversity conservation services - related publications.", "type" : "webpage" }, "uris" : [ "http://www.mendeley.com/documents/?uuid=d364f455-d0f9-432c-93f4-750ef74d2281" ] } ], "mendeley" : { "formattedCitation" : "(Bioversity International, 2018)", "manualFormatting" : "Bioversity International (2018)", "plainTextFormattedCitation" : "(Bioversity International, 2018)", "previouslyFormattedCitation" : "(Bioversity International, 2018)" }, "properties" : { "noteIndex" : 0 }, "schema" : "https://github.com/citation-style-language/schema/raw/master/csl-citation.json" }</w:instrText>
      </w:r>
      <w:r>
        <w:fldChar w:fldCharType="separate"/>
      </w:r>
      <w:r>
        <w:rPr>
          <w:noProof/>
        </w:rPr>
        <w:t>Bioversity International</w:t>
      </w:r>
      <w:r w:rsidRPr="009443C0">
        <w:rPr>
          <w:noProof/>
        </w:rPr>
        <w:t xml:space="preserve"> </w:t>
      </w:r>
      <w:r>
        <w:rPr>
          <w:noProof/>
        </w:rPr>
        <w:t>(</w:t>
      </w:r>
      <w:r w:rsidRPr="009443C0">
        <w:rPr>
          <w:noProof/>
        </w:rPr>
        <w:t>2018)</w:t>
      </w:r>
      <w:r>
        <w:fldChar w:fldCharType="end"/>
      </w:r>
      <w:r>
        <w:t xml:space="preserve"> has begun to offer insights by exploring the use of payments for agrobiodiversity conservation services (PACS) for the delivery of agrobiodiveristy from private land via incentives </w:t>
      </w:r>
      <w:r>
        <w:fldChar w:fldCharType="begin" w:fldLock="1"/>
      </w:r>
      <w:r>
        <w:instrText>ADDIN CSL_CITATION { "citationItems" : [ { "id" : "ITEM-1", "itemData" : { "DOI" : "10.7201/earn.2011.01.09", "author" : [ { "dropping-particle" : "", "family" : "Pascual", "given" : "Unai", "non-dropping-particle" : "", "parse-names" : false, "suffix" : "" }, { "dropping-particle" : "", "family" : "Narloch", "given" : "Ulf", "non-dropping-particle" : "", "parse-names" : false, "suffix" : "" }, { "dropping-particle" : "", "family" : "Nordhagen", "given" : "Stella", "non-dropping-particle" : "", "parse-names" : false, "suffix" : "" }, { "dropping-particle" : "", "family" : "Drucker", "given" : "Adam G", "non-dropping-particle" : "", "parse-names" : false, "suffix" : "" } ], "id" : "ITEM-1", "issued" : { "date-parts" : [ [ "2011" ] ] }, "page" : "191-220", "title" : "The economics of agrobiodiversity conservation for food security under climate change", "type" : "article-journal", "volume" : "11" }, "uris" : [ "http://www.mendeley.com/documents/?uuid=d80133f6-457b-4cbb-9988-0fd742d63ecd" ] }, { "id" : "ITEM-2", "itemData" : { "ISSN" : "0921-8009", "author" : [ { "dropping-particle" : "V", "family" : "Krishna", "given" : "Vijesh", "non-dropping-particle" : "", "parse-names" : false, "suffix" : "" }, { "dropping-particle" : "", "family" : "Drucker", "given" : "Adam G", "non-dropping-particle" : "", "parse-names" : false, "suffix" : "" }, { "dropping-particle" : "", "family" : "Pascual", "given" : "Unai", "non-dropping-particle" : "", "parse-names" : false, "suffix" : "" }, { "dropping-particle" : "", "family" : "Raghu", "given" : "Prabhakaran T", "non-dropping-particle" : "", "parse-names" : false, "suffix" : "" }, { "dropping-particle" : "", "family" : "King", "given" : "E D Israel Oliver", "non-dropping-particle" : "", "parse-names" : false, "suffix" : "" } ], "container-title" : "Ecological Economics", "id" : "ITEM-2", "issued" : { "date-parts" : [ [ "2013" ] ] }, "page" : "110-123", "publisher" : "Elsevier", "title" : "Estimating compensation payments for on-farm conservation of agricultural biodiversity in developing countries", "type" : "article-journal", "volume" : "87" }, "uris" : [ "http://www.mendeley.com/documents/?uuid=76125e5e-b136-4483-a0cf-6ee4a7c7ad06" ] }, { "id" : "ITEM-3", "itemData" : { "ISSN" : "0264-8377", "author" : [ { "dropping-particle" : "", "family" : "Narloch", "given" : "Ulf", "non-dropping-particle" : "", "parse-names" : false, "suffix" : "" }, { "dropping-particle" : "", "family" : "Pascual", "given" : "Unai", "non-dropping-particle" : "", "parse-names" : false, "suffix" : "" }, { "dropping-particle" : "", "family" : "Drucker", "given" : "Adam G", "non-dropping-particle" : "", "parse-names" : false, "suffix" : "" } ], "container-title" : "Land Use Policy", "id" : "ITEM-3", "issued" : { "date-parts" : [ [ "2013" ] ] }, "page" : "107-118", "publisher" : "Elsevier", "title" : "How to achieve fairness in payments for ecosystem services? Insights from agrobiodiversity conservation auctions", "type" : "article-journal", "volume" : "35" }, "uris" : [ "http://www.mendeley.com/documents/?uuid=cdb697cd-57aa-4fb9-8053-dbaa13c75030" ] }, { "id" : "ITEM-4", "itemData" : { "ISSN" : "1469-4387", "author" : [ { "dropping-particle" : "", "family" : "Narloch", "given" : "Ulf", "non-dropping-particle" : "", "parse-names" : false, "suffix" : "" }, { "dropping-particle" : "", "family" : "Pascual", "given" : "Unai", "non-dropping-particle" : "", "parse-names" : false, "suffix" : "" }, { "dropping-particle" : "", "family" : "Drucker", "given" : "Adam G", "non-dropping-particle" : "", "parse-names" : false, "suffix" : "" } ], "container-title" : "Environmental Conservation", "id" : "ITEM-4", "issue" : "04", "issued" : { "date-parts" : [ [ "2011" ] ] }, "page" : "417-425", "publisher" : "Cambridge Univ Press", "title" : "Cost-effectiveness targeting under multiple conservation goals and equity considerations in the Andes", "type" : "article-journal", "volume" : "38" }, "uris" : [ "http://www.mendeley.com/documents/?uuid=57489d43-4348-47ab-8319-09f1a2a114f0" ] } ], "mendeley" : { "formattedCitation" : "(Narloch et al., 2011, 2013; Pascual et al., 2011; Krishna et al., 2013)", "manualFormatting" : "(e.g. Narloch et al., 2011, 2013; Pascual et al., 2011; Krishna et al., 2013)", "plainTextFormattedCitation" : "(Narloch et al., 2011, 2013; Pascual et al., 2011; Krishna et al., 2013)", "previouslyFormattedCitation" : "(Narloch et al., 2011, 2013; Pascual et al., 2011; Krishna et al., 2013)" }, "properties" : { "noteIndex" : 0 }, "schema" : "https://github.com/citation-style-language/schema/raw/master/csl-citation.json" }</w:instrText>
      </w:r>
      <w:r>
        <w:fldChar w:fldCharType="separate"/>
      </w:r>
      <w:r w:rsidRPr="00D552A6">
        <w:rPr>
          <w:noProof/>
        </w:rPr>
        <w:t>(</w:t>
      </w:r>
      <w:r>
        <w:rPr>
          <w:noProof/>
        </w:rPr>
        <w:t xml:space="preserve">e.g. </w:t>
      </w:r>
      <w:r w:rsidRPr="00D552A6">
        <w:rPr>
          <w:noProof/>
        </w:rPr>
        <w:t>Narloch et al., 2011, 2013; Pascual et al., 2011; Krishna et al., 2013)</w:t>
      </w:r>
      <w:r>
        <w:fldChar w:fldCharType="end"/>
      </w:r>
      <w:r>
        <w:t xml:space="preserve">. </w:t>
      </w:r>
      <w:commentRangeStart w:id="8"/>
      <w:r>
        <w:t>The thesis develops this agenda further by focusing on a key literature gap: how to improve the design</w:t>
      </w:r>
      <w:r w:rsidR="00157287">
        <w:t xml:space="preserve"> </w:t>
      </w:r>
      <w:r>
        <w:t xml:space="preserve">of </w:t>
      </w:r>
      <w:r w:rsidR="00D958CE">
        <w:t xml:space="preserve">agrobiodiveristy </w:t>
      </w:r>
      <w:r>
        <w:t xml:space="preserve">incentive schemes for </w:t>
      </w:r>
      <w:r w:rsidR="00157287">
        <w:t xml:space="preserve">better </w:t>
      </w:r>
      <w:r>
        <w:t>conservation</w:t>
      </w:r>
      <w:r w:rsidR="00157287">
        <w:t xml:space="preserve"> outcomes</w:t>
      </w:r>
      <w:r>
        <w:t xml:space="preserve">. </w:t>
      </w:r>
      <w:commentRangeEnd w:id="8"/>
      <w:r w:rsidR="00933E26">
        <w:rPr>
          <w:rStyle w:val="CommentReference"/>
        </w:rPr>
        <w:commentReference w:id="8"/>
      </w:r>
    </w:p>
    <w:p w:rsidR="00AD03B6" w:rsidRDefault="00AD03B6" w:rsidP="00AD03B6">
      <w:pPr>
        <w:pStyle w:val="Heading2"/>
        <w:keepLines w:val="0"/>
        <w:numPr>
          <w:ilvl w:val="1"/>
          <w:numId w:val="3"/>
        </w:numPr>
        <w:tabs>
          <w:tab w:val="left" w:pos="624"/>
        </w:tabs>
        <w:spacing w:before="300" w:after="120"/>
      </w:pPr>
      <w:bookmarkStart w:id="9" w:name="_Toc517708937"/>
      <w:r>
        <w:t>Economic incentives to supply more diversity</w:t>
      </w:r>
      <w:bookmarkEnd w:id="9"/>
    </w:p>
    <w:p w:rsidR="00AD03B6" w:rsidRPr="00F9425D" w:rsidRDefault="00AD03B6" w:rsidP="00AD03B6">
      <w:pPr>
        <w:pStyle w:val="Firstparagraph"/>
      </w:pPr>
    </w:p>
    <w:p w:rsidR="00AD03B6" w:rsidRDefault="00AD03B6" w:rsidP="00AD03B6">
      <w:r>
        <w:t xml:space="preserve">Economic incentives can address market failures through a range of policy tools including regulation, taxation, certification, and subsides. </w:t>
      </w:r>
      <w:r w:rsidR="00F13B5A">
        <w:t>Incentives</w:t>
      </w:r>
      <w:r>
        <w:t xml:space="preserve"> work by influencing the behaviours of actors and firms through the alteration of market signals</w:t>
      </w:r>
      <w:r w:rsidR="00F13B5A">
        <w:t xml:space="preserve"> and</w:t>
      </w:r>
      <w:r w:rsidRPr="008628D7">
        <w:t xml:space="preserve"> </w:t>
      </w:r>
      <w:r w:rsidR="00F13B5A">
        <w:t xml:space="preserve">have </w:t>
      </w:r>
      <w:r>
        <w:t>become an increasingly popular way to address a range of environmental problems, including biodiversity loss</w:t>
      </w:r>
      <w:r w:rsidR="00F13B5A">
        <w:t xml:space="preserve"> </w:t>
      </w:r>
      <w:r w:rsidR="00F13B5A" w:rsidRPr="008628D7">
        <w:t xml:space="preserve"> </w:t>
      </w:r>
      <w:r w:rsidR="00F13B5A">
        <w:fldChar w:fldCharType="begin" w:fldLock="1"/>
      </w:r>
      <w:r w:rsidR="00F13B5A">
        <w:instrText>ADDIN CSL_CITATION { "citationItems" : [ { "id" : "ITEM-1", "itemData" : { "ISBN" : "1315523965", "author" : [ { "dropping-particle" : "", "family" : "Tietenberg", "given" : "Thomas H", "non-dropping-particle" : "", "parse-names" : false, "suffix" : "" }, { "dropping-particle" : "", "family" : "Lewis", "given" : "Lynne", "non-dropping-particle" : "", "parse-names" : false, "suffix" : "" } ], "edition" : "11th", "id" : "ITEM-1", "issued" : { "date-parts" : [ [ "2018" ] ] }, "publisher" : "Routledge", "title" : "Environmental and natural resource economics", "type" : "book" }, "uris" : [ "http://www.mendeley.com/documents/?uuid=f3ec9809-4aa9-4d07-a855-55eee83f5864" ] } ], "mendeley" : { "formattedCitation" : "(Tietenberg and Lewis, 2018)", "plainTextFormattedCitation" : "(Tietenberg and Lewis, 2018)", "previouslyFormattedCitation" : "(Tietenberg and Lewis, 2018)" }, "properties" : { "noteIndex" : 0 }, "schema" : "https://github.com/citation-style-language/schema/raw/master/csl-citation.json" }</w:instrText>
      </w:r>
      <w:r w:rsidR="00F13B5A">
        <w:fldChar w:fldCharType="separate"/>
      </w:r>
      <w:r w:rsidR="00F13B5A" w:rsidRPr="001B7C22">
        <w:rPr>
          <w:noProof/>
        </w:rPr>
        <w:t>(Tietenberg and Lewis, 2018)</w:t>
      </w:r>
      <w:r w:rsidR="00F13B5A">
        <w:fldChar w:fldCharType="end"/>
      </w:r>
      <w:r w:rsidR="00F13B5A">
        <w:t>.</w:t>
      </w:r>
      <w:r>
        <w:t xml:space="preserve"> </w:t>
      </w:r>
      <w:r w:rsidR="00F13B5A">
        <w:t>Incentives are</w:t>
      </w:r>
      <w:r>
        <w:t xml:space="preserve"> promoted because they offer more flexibility than ‘command and control’ policies that typically require firms to adhere to minimum standards or regulations </w:t>
      </w:r>
      <w:r>
        <w:fldChar w:fldCharType="begin" w:fldLock="1"/>
      </w:r>
      <w:r>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fldChar w:fldCharType="separate"/>
      </w:r>
      <w:r w:rsidRPr="008E347B">
        <w:rPr>
          <w:noProof/>
        </w:rPr>
        <w:t>(de Vries and Hanley, 2016)</w:t>
      </w:r>
      <w:r>
        <w:fldChar w:fldCharType="end"/>
      </w:r>
      <w:r>
        <w:t xml:space="preserve">. </w:t>
      </w:r>
    </w:p>
    <w:p w:rsidR="00AD03B6" w:rsidRDefault="00AD03B6" w:rsidP="00AD03B6"/>
    <w:p w:rsidR="00AD03B6" w:rsidRDefault="00AD03B6" w:rsidP="00AD03B6">
      <w:r>
        <w:t xml:space="preserve">This focus has been particularly evident in voluntary incentive schemes, such as payments for ecosystem services (PES), where landowners are rewarded for supplying ecosystem services on private lands </w:t>
      </w:r>
      <w:r>
        <w:fldChar w:fldCharType="begin" w:fldLock="1"/>
      </w:r>
      <w:r>
        <w:instrText>ADDIN CSL_CITATION { "citationItems" : [ { "id" : "ITEM-1", "itemData" : { "ISSN" : "0921-8009", "author" : [ { "dropping-particle" : "", "family" : "Farley", "given" : "Joshua", "non-dropping-particle" : "", "parse-names" : false, "suffix" : "" }, { "dropping-particle" : "", "family" : "Costanza", "given" : "Robert", "non-dropping-particle" : "", "parse-names" : false, "suffix" : "" } ], "container-title" : "Ecological Economics", "id" : "ITEM-1", "issue" : "11", "issued" : { "date-parts" : [ [ "2010" ] ] }, "page" : "2060-2068", "publisher" : "Elsevier", "title" : "Payments for ecosystem services: from local to global", "type" : "article-journal", "volume" : "69" }, "uris" : [ "http://www.mendeley.com/documents/?uuid=b2cfe9bf-4ef2-4bd7-8c88-51e5cdf0484d" ] } ], "mendeley" : { "formattedCitation" : "(Farley and Costanza, 2010)", "plainTextFormattedCitation" : "(Farley and Costanza, 2010)", "previouslyFormattedCitation" : "(Farley and Costanza, 2010)" }, "properties" : { "noteIndex" : 0 }, "schema" : "https://github.com/citation-style-language/schema/raw/master/csl-citation.json" }</w:instrText>
      </w:r>
      <w:r>
        <w:fldChar w:fldCharType="separate"/>
      </w:r>
      <w:r w:rsidRPr="00750B6B">
        <w:rPr>
          <w:noProof/>
        </w:rPr>
        <w:t>(Farley and Costanza, 2010)</w:t>
      </w:r>
      <w:r>
        <w:fldChar w:fldCharType="end"/>
      </w:r>
      <w:r>
        <w:t xml:space="preserve">. </w:t>
      </w:r>
      <w:r w:rsidRPr="00F628F5">
        <w:t xml:space="preserve">While </w:t>
      </w:r>
      <w:r>
        <w:t>incentive instruments</w:t>
      </w:r>
      <w:r w:rsidRPr="00F628F5">
        <w:t xml:space="preserve"> for </w:t>
      </w:r>
      <w:r>
        <w:t>biodiversity</w:t>
      </w:r>
      <w:r w:rsidRPr="00F628F5">
        <w:t xml:space="preserve"> are proving more popular worldwide, a major constraint is funding limitations </w:t>
      </w:r>
      <w:r w:rsidRPr="00F628F5">
        <w:fldChar w:fldCharType="begin" w:fldLock="1"/>
      </w:r>
      <w:r>
        <w:instrText>ADDIN CSL_CITATION { "citationItems" : [ { "id" : "ITEM-1", "itemData" : { "ISSN" : "0027-8424", "author" : [ { "dropping-particle" : "", "family" : "Waldron", "given" : "Anthony", "non-dropping-particle" : "", "parse-names" : false, "suffix" : "" }, { "dropping-particle" : "", "family" : "Mooers", "given" : "Arne O", "non-dropping-particle" : "", "parse-names" : false, "suffix" : "" }, { "dropping-particle" : "", "family" : "Miller", "given" : "Daniel C", "non-dropping-particle" : "", "parse-names" : false, "suffix" : "" }, { "dropping-particle" : "", "family" : "Nibbelink", "given" : "Nate", "non-dropping-particle" : "", "parse-names" : false, "suffix" : "" }, { "dropping-particle" : "", "family" : "Redding", "given" : "David", "non-dropping-particle" : "", "parse-names" : false, "suffix" : "" }, { "dropping-particle" : "", "family" : "Kuhn", "given" : "Tyler S", "non-dropping-particle" : "", "parse-names" : false, "suffix" : "" }, { "dropping-particle" : "", "family" : "Roberts", "given" : "J Timmons", "non-dropping-particle" : "", "parse-names" : false, "suffix" : "" }, { "dropping-particle" : "", "family" : "Gittleman", "given" : "John L", "non-dropping-particle" : "", "parse-names" : false, "suffix" : "" } ], "container-title" : "Proceedings of the National Academy of Sciences", "id" : "ITEM-1", "issue" : "29", "issued" : { "date-parts" : [ [ "2013" ] ] }, "page" : "12144-12148", "publisher" : "National Acad Sciences", "title" : "Targeting global conservation funding to limit immediate biodiversity declines", "type" : "article-journal", "volume" : "110" }, "uris" : [ "http://www.mendeley.com/documents/?uuid=bec1538b-44ed-4b26-ab16-e1105d97eb4f" ] }, { "id" : "ITEM-2", "itemData" : { "ISSN" : "0036-8075", "author" : [ { "dropping-particle" : "", "family" : "McCarthy", "given" : "Donal P", "non-dropping-particle" : "", "parse-names" : false, "suffix" : "" }, { "dropping-particle" : "", "family" : "Donald", "given" : "Paul F", "non-dropping-particle" : "", "parse-names" : false, "suffix" : "" }, { "dropping-particle" : "", "family" : "Scharlemann", "given" : "J\u00f6rn P W", "non-dropping-particle" : "", "parse-names" : false, "suffix" : "" }, { "dropping-particle" : "", "family" : "Buchanan", "given" : "Graeme M", "non-dropping-particle" : "", "parse-names" : false, "suffix" : "" }, { "dropping-particle" : "", "family" : "Balmford", "given" : "Andrew", "non-dropping-particle" : "", "parse-names" : false, "suffix" : "" }, { "dropping-particle" : "", "family" : "Green", "given" : "Jonathan M H", "non-dropping-particle" : "", "parse-names" : false, "suffix" : "" }, { "dropping-particle" : "", "family" : "Bennun", "given" : "Leon A", "non-dropping-particle" : "", "parse-names" : false, "suffix" : "" }, { "dropping-particle" : "", "family" : "Burgess", "given" : "Neil D", "non-dropping-particle" : "", "parse-names" : false, "suffix" : "" }, { "dropping-particle" : "", "family" : "Fishpool", "given" : "Lincoln D C", "non-dropping-particle" : "", "parse-names" : false, "suffix" : "" }, { "dropping-particle" : "", "family" : "Garnett", "given" : "Stephen T", "non-dropping-particle" : "", "parse-names" : false, "suffix" : "" } ], "container-title" : "Science", "id" : "ITEM-2", "issued" : { "date-parts" : [ [ "2012" ] ] }, "page" : "1229803", "publisher" : "American Association for the Advancement of Science", "title" : "Financial costs of meeting global biodiversity conservation targets: current spending and unmet needs", "type" : "article-journal" }, "uris" : [ "http://www.mendeley.com/documents/?uuid=0997fd6c-a8f2-4d7d-ae20-ea429e81944d" ] } ], "mendeley" : { "formattedCitation" : "(McCarthy et al., 2012; Waldron et al., 2013)", "plainTextFormattedCitation" : "(McCarthy et al., 2012; Waldron et al., 2013)", "previouslyFormattedCitation" : "(McCarthy et al., 2012; Waldron et al., 2013)" }, "properties" : { "noteIndex" : 0 }, "schema" : "https://github.com/citation-style-language/schema/raw/master/csl-citation.json" }</w:instrText>
      </w:r>
      <w:r w:rsidRPr="00F628F5">
        <w:fldChar w:fldCharType="separate"/>
      </w:r>
      <w:r w:rsidRPr="00F628F5">
        <w:rPr>
          <w:noProof/>
        </w:rPr>
        <w:t>(McCarthy et al., 2012; Waldron et al., 2013)</w:t>
      </w:r>
      <w:r w:rsidRPr="00F628F5">
        <w:fldChar w:fldCharType="end"/>
      </w:r>
      <w:r w:rsidRPr="00F628F5">
        <w:t xml:space="preserve">. </w:t>
      </w:r>
      <w:r>
        <w:t>Moreover, b</w:t>
      </w:r>
      <w:r w:rsidRPr="00F628F5">
        <w:t xml:space="preserve">uyers of conservation services (usually governments) often face uncertainty as </w:t>
      </w:r>
      <w:r w:rsidRPr="00F628F5">
        <w:lastRenderedPageBreak/>
        <w:t xml:space="preserve">to how the costs of supplying diversity are distributed across landowners. </w:t>
      </w:r>
      <w:r w:rsidR="00164180">
        <w:t>T</w:t>
      </w:r>
      <w:r w:rsidRPr="00F628F5">
        <w:t xml:space="preserve">he </w:t>
      </w:r>
      <w:r>
        <w:t xml:space="preserve">conservation benefits </w:t>
      </w:r>
      <w:r w:rsidRPr="00F628F5">
        <w:t xml:space="preserve">can also vary across </w:t>
      </w:r>
      <w:r>
        <w:t>sites</w:t>
      </w:r>
      <w:r w:rsidRPr="00F628F5">
        <w:t xml:space="preserve"> </w:t>
      </w:r>
      <w:r>
        <w:t>(</w:t>
      </w:r>
      <w:r w:rsidRPr="00F628F5">
        <w:t>and genetic resources</w:t>
      </w:r>
      <w:r>
        <w:t>).</w:t>
      </w:r>
      <w:r w:rsidRPr="00F628F5">
        <w:t xml:space="preserve"> This poses challenges to the design of incentive mechanisms in being both effective and efficient at sustaining agrobiodiveristy improvements.</w:t>
      </w:r>
      <w:r>
        <w:t xml:space="preserve"> It is therefore of interest to explore how the design of incentive schemes could be made more effective. </w:t>
      </w:r>
    </w:p>
    <w:p w:rsidR="00AD03B6" w:rsidRDefault="00AD03B6" w:rsidP="00AD03B6"/>
    <w:p w:rsidR="00AD03B6" w:rsidRDefault="00CB55AE" w:rsidP="00AD03B6">
      <w:r>
        <w:t>Globally and i</w:t>
      </w:r>
      <w:r w:rsidR="00AD03B6">
        <w:t>n Europe, incentive schemes for</w:t>
      </w:r>
      <w:r w:rsidR="00C00B2D">
        <w:t xml:space="preserve"> </w:t>
      </w:r>
      <w:r w:rsidR="00157287">
        <w:t xml:space="preserve">PGR </w:t>
      </w:r>
      <w:r>
        <w:t xml:space="preserve">conservation </w:t>
      </w:r>
      <w:r w:rsidR="00157287">
        <w:t xml:space="preserve">are </w:t>
      </w:r>
      <w:r w:rsidR="00C00B2D">
        <w:t>uncommon</w:t>
      </w:r>
      <w:r w:rsidR="00167D05">
        <w:t xml:space="preserve"> as most </w:t>
      </w:r>
      <w:r>
        <w:t>conservation occurs in</w:t>
      </w:r>
      <w:r w:rsidR="00167D05">
        <w:t xml:space="preserve"> protected areas</w:t>
      </w:r>
      <w:r w:rsidR="00712CFF">
        <w:t xml:space="preserve"> or reserves</w:t>
      </w:r>
      <w:r w:rsidR="00167D05">
        <w:t xml:space="preserve"> rather than on-farm</w:t>
      </w:r>
      <w:r w:rsidR="005366E5">
        <w:t xml:space="preserve"> </w:t>
      </w:r>
      <w:r w:rsidR="005366E5">
        <w:fldChar w:fldCharType="begin" w:fldLock="1"/>
      </w:r>
      <w:r w:rsidR="00346118">
        <w:instrText>ADDIN CSL_CITATION { "citationItems" : [ { "id" : "ITEM-1", "itemData" : { "author" : [ { "dropping-particle" : "", "family" : "Frese", "given" : "L.", "non-dropping-particle" : "", "parse-names" : false, "suffix" : "" }, { "dropping-particle" : "", "family" : "Palme", "given" : "A.", "non-dropping-particle" : "", "parse-names" : false, "suffix" : "" }, { "dropping-particle" : "", "family" : "Kik", "given" : "C.", "non-dropping-particle" : "", "parse-names" : false, "suffix" : "" } ], "id" : "ITEM-1", "issued" : { "date-parts" : [ [ "2014" ] ] }, "title" : "On the sustainable use and conservation of plant genetic resources in Europe. Report from Work Package 5 \u201cEngaging the user Community\u201d of the PGR Secure project \u201cNovel characterization of crop wild relative and landrace resources as a basis for improved c", "type" : "report" }, "uris" : [ "http://www.mendeley.com/documents/?uuid=4a0bd495-4a77-4476-bca6-0042438893bd" ] }, { "id" : "ITEM-2", "itemData" : { "author" : [ { "dropping-particle" : "", "family" : "FAO", "given" : "", "non-dropping-particle" : "", "parse-names" : false, "suffix" : "" } ], "id" : "ITEM-2", "issued" : { "date-parts" : [ [ "2010" ] ] }, "publisher-place" : "Rome, Italy", "title" : "The Second Report on the state of the worlds plant genetic resources for food and agriculture", "type" : "report" }, "uris" : [ "http://www.mendeley.com/documents/?uuid=528bdc0d-173a-48f0-96ae-e826c3775203" ] } ], "mendeley" : { "formattedCitation" : "(FAO, 2010; Frese et al., 2014)", "plainTextFormattedCitation" : "(FAO, 2010; Frese et al., 2014)", "previouslyFormattedCitation" : "(FAO, 2010; Frese et al., 2014)" }, "properties" : { "noteIndex" : 0 }, "schema" : "https://github.com/citation-style-language/schema/raw/master/csl-citation.json" }</w:instrText>
      </w:r>
      <w:r w:rsidR="005366E5">
        <w:fldChar w:fldCharType="separate"/>
      </w:r>
      <w:r w:rsidRPr="00CB55AE">
        <w:rPr>
          <w:noProof/>
        </w:rPr>
        <w:t>(FAO, 2010; Frese et al., 2014)</w:t>
      </w:r>
      <w:r w:rsidR="005366E5">
        <w:fldChar w:fldCharType="end"/>
      </w:r>
      <w:r w:rsidR="00157287">
        <w:t>.</w:t>
      </w:r>
      <w:r w:rsidR="00ED5A43">
        <w:t xml:space="preserve"> </w:t>
      </w:r>
      <w:r w:rsidR="00712CFF">
        <w:t>Where such schemes are implemented, they generally work by providing landowners with a fixed payment (per ha) for providing conservation</w:t>
      </w:r>
      <w:r w:rsidR="00346118">
        <w:t xml:space="preserve"> services </w:t>
      </w:r>
      <w:r w:rsidR="00346118">
        <w:fldChar w:fldCharType="begin" w:fldLock="1"/>
      </w:r>
      <w:r w:rsidR="00D15513">
        <w:instrText>ADDIN CSL_CITATION { "citationItems" : [ { "id" : "ITEM-1", "itemData" : { "DOI" : "10.7201/earn.2011.01.09", "author" : [ { "dropping-particle" : "", "family" : "Pascual", "given" : "Unai", "non-dropping-particle" : "", "parse-names" : false, "suffix" : "" }, { "dropping-particle" : "", "family" : "Narloch", "given" : "Ulf", "non-dropping-particle" : "", "parse-names" : false, "suffix" : "" }, { "dropping-particle" : "", "family" : "Nordhagen", "given" : "Stella", "non-dropping-particle" : "", "parse-names" : false, "suffix" : "" }, { "dropping-particle" : "", "family" : "Drucker", "given" : "Adam G", "non-dropping-particle" : "", "parse-names" : false, "suffix" : "" } ], "id" : "ITEM-1", "issued" : { "date-parts" : [ [ "2011" ] ] }, "page" : "191-220", "title" : "The economics of agrobiodiversity conservation for food security under climate change", "type" : "article-journal", "volume" : "11" }, "uris" : [ "http://www.mendeley.com/documents/?uuid=d80133f6-457b-4cbb-9988-0fd742d63ecd" ] } ], "mendeley" : { "formattedCitation" : "(Pascual et al., 2011)", "plainTextFormattedCitation" : "(Pascual et al., 2011)", "previouslyFormattedCitation" : "(Pascual et al., 2011)" }, "properties" : { "noteIndex" : 0 }, "schema" : "https://github.com/citation-style-language/schema/raw/master/csl-citation.json" }</w:instrText>
      </w:r>
      <w:r w:rsidR="00346118">
        <w:fldChar w:fldCharType="separate"/>
      </w:r>
      <w:r w:rsidR="00346118" w:rsidRPr="00346118">
        <w:rPr>
          <w:noProof/>
        </w:rPr>
        <w:t>(Pascual et al., 2011)</w:t>
      </w:r>
      <w:r w:rsidR="00346118">
        <w:fldChar w:fldCharType="end"/>
      </w:r>
      <w:r w:rsidR="00712CFF">
        <w:t>. Similarly,</w:t>
      </w:r>
      <w:r w:rsidR="00ED5A43">
        <w:t xml:space="preserve"> schemes for</w:t>
      </w:r>
      <w:r w:rsidR="00C00B2D">
        <w:t xml:space="preserve"> </w:t>
      </w:r>
      <w:r w:rsidR="00AD03B6">
        <w:t xml:space="preserve">FAnGR provide fixed payments (usually per animal) to landowners for conserving rare breeds </w:t>
      </w:r>
      <w:r w:rsidR="00AD03B6">
        <w:fldChar w:fldCharType="begin" w:fldLock="1"/>
      </w:r>
      <w:r w:rsidR="00AD03B6">
        <w:instrText>ADDIN CSL_CITATION { "citationItems" : [ { "id" : "ITEM-1", "itemData" : { "author" : [ { "dropping-particle" : "", "family" : "Kompan", "given" : "Drago", "non-dropping-particle" : "", "parse-names" : false, "suffix" : "" }, { "dropping-particle" : "", "family" : "Klopcic", "given" : "Marija", "non-dropping-particle" : "", "parse-names" : false, "suffix" : "" }, { "dropping-particle" : "", "family" : "Martyniuk", "given" : "E", "non-dropping-particle" : "", "parse-names" : false, "suffix" : "" }, { "dropping-particle" : "", "family" : "Hiemstra", "given" : "S J", "non-dropping-particle" : "", "parse-names" : false, "suffix" : "" }, { "dropping-particle" : "", "family" : "Hoving", "given" : "A H", "non-dropping-particle" : "", "parse-names" : false, "suffix" : "" } ], "id" : "ITEM-1", "issued" : { "date-parts" : [ [ "2014" ] ] }, "publisher" : "European Regional Focal Point for Animal Genetic Resources", "title" : "Overview and assessment of support measures for endangered livestock breeds: Subsibreed: Final project report", "type" : "report" }, "uris" : [ "http://www.mendeley.com/documents/?uuid=efc3622e-5005-4467-a0b7-de6521987c80" ] }, { "id" : "ITEM-2", "itemData" : { "ISSN" : "2158-7086", "author" : [ { "dropping-particle" : "", "family" : "Poudel", "given" : "Diwakar", "non-dropping-particle" : "", "parse-names" : false, "suffix" : "" } ], "id" : "ITEM-2", "issued" : { "date-parts" : [ [ "2015" ] ] }, "publisher" : "Scientific Research Publishing Inc.", "title" : "On farm conservation of crop genetic resource: Declining de facto diversity and optimal funding strategy", "type" : "article-journal" }, "uris" : [ "http://www.mendeley.com/documents/?uuid=37d4ab7b-aa9c-4cd1-8ecc-4ac5ec108171" ] } ], "mendeley" : { "formattedCitation" : "(Kompan et al., 2014; Poudel, 2015)", "manualFormatting" : "(Kompan et al., 2014)", "plainTextFormattedCitation" : "(Kompan et al., 2014; Poudel, 2015)", "previouslyFormattedCitation" : "(Kompan et al., 2014; Poudel, 2015)" }, "properties" : { "noteIndex" : 0 }, "schema" : "https://github.com/citation-style-language/schema/raw/master/csl-citation.json" }</w:instrText>
      </w:r>
      <w:r w:rsidR="00AD03B6">
        <w:fldChar w:fldCharType="separate"/>
      </w:r>
      <w:r w:rsidR="00AD03B6" w:rsidRPr="009403AF">
        <w:rPr>
          <w:noProof/>
        </w:rPr>
        <w:t>(Kompan et al., 2014)</w:t>
      </w:r>
      <w:r w:rsidR="00AD03B6">
        <w:fldChar w:fldCharType="end"/>
      </w:r>
      <w:r w:rsidR="00AD03B6">
        <w:t xml:space="preserve">. The problem with such uniform payment schemes is adverse selection – i.e. payment levels might not actually relate to the actual costs of participation for scheme entrants, resulting in over-compensation due to lack of information asymmetries </w:t>
      </w:r>
      <w:r w:rsidR="00AD03B6">
        <w:fldChar w:fldCharType="begin" w:fldLock="1"/>
      </w:r>
      <w:r w:rsidR="00AD03B6">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rsidR="00AD03B6">
        <w:fldChar w:fldCharType="separate"/>
      </w:r>
      <w:r w:rsidR="00AD03B6" w:rsidRPr="00D537FE">
        <w:rPr>
          <w:noProof/>
        </w:rPr>
        <w:t>(de Vries and Hanley, 2016)</w:t>
      </w:r>
      <w:r w:rsidR="00AD03B6">
        <w:fldChar w:fldCharType="end"/>
      </w:r>
      <w:r w:rsidR="00AD03B6">
        <w:t>. Additionally, fixed price schemes</w:t>
      </w:r>
      <w:r w:rsidR="00164180">
        <w:t xml:space="preserve"> are seldom differentiated based on </w:t>
      </w:r>
      <w:r w:rsidR="00133D6A">
        <w:t>different value attributes of</w:t>
      </w:r>
      <w:r w:rsidR="00164180">
        <w:t xml:space="preserve"> diversity </w:t>
      </w:r>
      <w:r w:rsidR="00133D6A">
        <w:t>or extinction risk</w:t>
      </w:r>
      <w:r w:rsidR="00164180">
        <w:t xml:space="preserve">. </w:t>
      </w:r>
      <w:r w:rsidR="00AD03B6">
        <w:t xml:space="preserve">The challenge of revealing suppliers true opportunity cost has given rise to a range of empirical approaches that can be used to better inform the policy arena. </w:t>
      </w:r>
      <w:r w:rsidR="00300986">
        <w:t>I now outline three key approaches used in this thesis.</w:t>
      </w:r>
    </w:p>
    <w:p w:rsidR="00AD03B6" w:rsidRDefault="00AD03B6" w:rsidP="00AD03B6"/>
    <w:p w:rsidR="00AD03B6" w:rsidRDefault="00AD03B6" w:rsidP="00AD03B6">
      <w:r>
        <w:t xml:space="preserve">Choice modelling has been </w:t>
      </w:r>
      <w:r w:rsidR="00B66AD1">
        <w:t xml:space="preserve">a </w:t>
      </w:r>
      <w:r>
        <w:t xml:space="preserve">particularly powerful </w:t>
      </w:r>
      <w:r w:rsidR="00B66AD1">
        <w:t xml:space="preserve">approach </w:t>
      </w:r>
      <w:r>
        <w:t xml:space="preserve">to elicit landowner preferences for the design of conservation schemes and measure willingness to accept (WTA) monetary rewards for contracts; thereby revealing cost heterogeneity </w:t>
      </w:r>
      <w:r>
        <w:fldChar w:fldCharType="begin" w:fldLock="1"/>
      </w:r>
      <w:r>
        <w:instrText>ADDIN CSL_CITATION { "citationItems" : [ { "id" : "ITEM-1", "itemData" : { "ISSN" : "0964-0568", "author" : [ { "dropping-particle" : "", "family" : "Ruto", "given" : "Eric", "non-dropping-particle" : "", "parse-names" : false, "suffix" : "" }, { "dropping-particle" : "", "family" : "Garrod", "given" : "Guy", "non-dropping-particle" : "", "parse-names" : false, "suffix" : "" } ], "container-title" : "Journal of Environmental Planning and Management", "id" : "ITEM-1", "issue" : "5", "issued" : { "date-parts" : [ [ "2009" ] ] }, "page" : "631-647", "publisher" : "Taylor &amp; Francis", "title" : "Investigating farmers' preferences for the design of agri-environment schemes: a choice experiment approach", "type" : "article-journal", "volume" : "52" }, "uris" : [ "http://www.mendeley.com/documents/?uuid=280d757f-1f08-4d19-b9a3-6d02eb85714c" ] }, { "id" : "ITEM-2", "itemData" : { "ISSN" : "1467-8489", "author" : [ { "dropping-particle" : "", "family" : "Greiner", "given" : "Romy", "non-dropping-particle" : "", "parse-names" : false, "suffix" : "" } ], "container-title" : "Australian Journal of Agricultural and Resource Economics", "id" : "ITEM-2", "issued" : { "date-parts" : [ [ "2015" ] ] }, "publisher" : "Wiley Online Library", "title" : "Factors influencing farmers\u2019 participation in contractual biodiversity conservation: a choice experiment with northern Australian pastoralists", "type" : "article-journal" }, "uris" : [ "http://www.mendeley.com/documents/?uuid=e2d1ed65-b1b2-4d1e-b2da-4d4669da2302" ] } ], "mendeley" : { "formattedCitation" : "(Ruto and Garrod, 2009; Greiner, 2015)", "manualFormatting" : "(e.g. Ruto and Garrod, 2009; Greiner, 2015)", "plainTextFormattedCitation" : "(Ruto and Garrod, 2009; Greiner, 2015)", "previouslyFormattedCitation" : "(Ruto and Garrod, 2009; Greiner, 2015)" }, "properties" : { "noteIndex" : 0 }, "schema" : "https://github.com/citation-style-language/schema/raw/master/csl-citation.json" }</w:instrText>
      </w:r>
      <w:r>
        <w:fldChar w:fldCharType="separate"/>
      </w:r>
      <w:r w:rsidRPr="00BB53AD">
        <w:rPr>
          <w:noProof/>
        </w:rPr>
        <w:t>(</w:t>
      </w:r>
      <w:r>
        <w:rPr>
          <w:noProof/>
        </w:rPr>
        <w:t xml:space="preserve">e.g. </w:t>
      </w:r>
      <w:r w:rsidRPr="00BB53AD">
        <w:rPr>
          <w:noProof/>
        </w:rPr>
        <w:t>Ruto and Garrod, 2009; Greiner, 2015)</w:t>
      </w:r>
      <w:r>
        <w:fldChar w:fldCharType="end"/>
      </w:r>
      <w:r>
        <w:t xml:space="preserve">. Such approaches have been used to identify factors that may impact participation in schemes (e.g. contract length) and ultimately the cost of implementing schemes under specific contractual terms </w:t>
      </w:r>
      <w:r>
        <w:fldChar w:fldCharType="begin" w:fldLock="1"/>
      </w:r>
      <w:r>
        <w:instrText>ADDIN CSL_CITATION { "citationItems" : [ { "id" : "ITEM-1", "itemData" : { "ISSN" : "1460-2121", "author" : [ { "dropping-particle" : "", "family" : "Hanley", "given" : "Nick", "non-dropping-particle" : "", "parse-names" : false, "suffix" : "" }, { "dropping-particle" : "", "family" : "Banerjee", "given" : "Simanti", "non-dropping-particle" : "", "parse-names" : false, "suffix" : "" }, { "dropping-particle" : "", "family" : "Lennox", "given" : "Gareth D", "non-dropping-particle" : "", "parse-names" : false, "suffix" : "" }, { "dropping-particle" : "", "family" : "Armsworth", "given" : "Paul R", "non-dropping-particle" : "", "parse-names" : false, "suffix" : "" } ], "container-title" : "Oxford Review of Economic Policy", "id" : "ITEM-1", "issue" : "1", "issued" : { "date-parts" : [ [ "2012" ] ] }, "page" : "93-113", "publisher" : "Oxford University Press UK", "title" : "How should we incentivize private landowners to \u2018produce\u2019more biodiversity?", "type" : "article-journal", "volume" : "28" }, "uris" : [ "http://www.mendeley.com/documents/?uuid=92162cf9-d1b9-40e3-b610-2fcef54f36c2" ] } ], "mendeley" : { "formattedCitation" : "(Hanley et al., 2012)", "plainTextFormattedCitation" : "(Hanley et al., 2012)", "previouslyFormattedCitation" : "(Hanley et al., 2012)" }, "properties" : { "noteIndex" : 0 }, "schema" : "https://github.com/citation-style-language/schema/raw/master/csl-citation.json" }</w:instrText>
      </w:r>
      <w:r>
        <w:fldChar w:fldCharType="separate"/>
      </w:r>
      <w:r w:rsidRPr="007220BD">
        <w:rPr>
          <w:noProof/>
        </w:rPr>
        <w:t>(Hanley et al., 2012)</w:t>
      </w:r>
      <w:r>
        <w:fldChar w:fldCharType="end"/>
      </w:r>
      <w:r>
        <w:t>. Altern</w:t>
      </w:r>
      <w:r w:rsidR="00496AB1">
        <w:t xml:space="preserve">atively, conservation auctions </w:t>
      </w:r>
      <w:r>
        <w:t xml:space="preserve">are an incentive based mechanism that can potentially deal with the issues of adverse selection and poor cost effectiveness by promoting price competition amongst landowners opting to supply conservation services </w:t>
      </w:r>
      <w:r>
        <w:fldChar w:fldCharType="begin" w:fldLock="1"/>
      </w:r>
      <w:r>
        <w:instrText>ADDIN CSL_CITATION { "citationItems" : [ { "id" : "ITEM-1", "itemData" : { "DOI" : "10.1016/j.landusepol.2007.09.005", "ISSN" : "0264-8377", "author" : [ { "dropping-particle" : "", "family" : "Windle", "given" : "Jill", "non-dropping-particle" : "", "parse-names" : false, "suffix" : "" }, { "dropping-particle" : "", "family" : "Rolfe", "given" : "John", "non-dropping-particle" : "", "parse-names" : false, "suffix" : "" } ], "container-title" : "Land Use Policy", "id" : "ITEM-1", "issue" : "3", "issued" : { "date-parts" : [ [ "2008" ] ] }, "page" : "388-398", "publisher" : "Elsevier", "title" : "Exploring the efficiencies of using competitive tenders over fixed price grants to protect biodiversity in Australian rangelands", "type" : "article-journal", "volume" : "25" }, "uris" : [ "http://www.mendeley.com/documents/?uuid=6b22116a-e530-4b05-90f8-e6789db89da3" ] }, { "id" : "ITEM-2", "itemData" : { "ISSN" : "0264-8377", "author" : [ { "dropping-particle" : "", "family" : "Whitten", "given" : "Stuart M", "non-dropping-particle" : "", "parse-names" : false, "suffix" : "" } ], "container-title" : "Land Use Policy", "id" : "ITEM-2", "issued" : { "date-parts" : [ [ "2017" ] ] }, "page" : "561-571", "publisher" : "Elsevier", "title" : "Designing and implementing conservation tender metrics: Twelve core considerations", "type" : "article-journal", "volume" : "63" }, "uris" : [ "http://www.mendeley.com/documents/?uuid=55378f93-ac25-412e-be1c-ab32093886f1" ] } ], "mendeley" : { "formattedCitation" : "(Windle and Rolfe, 2008; Whitten, 2017)", "plainTextFormattedCitation" : "(Windle and Rolfe, 2008; Whitten, 2017)", "previouslyFormattedCitation" : "(Windle and Rolfe, 2008; Whitten, 2017)" }, "properties" : { "noteIndex" : 0 }, "schema" : "https://github.com/citation-style-language/schema/raw/master/csl-citation.json" }</w:instrText>
      </w:r>
      <w:r>
        <w:fldChar w:fldCharType="separate"/>
      </w:r>
      <w:r w:rsidRPr="000846DE">
        <w:rPr>
          <w:noProof/>
        </w:rPr>
        <w:t>(Windle and Rolfe, 2008; Whitten, 2017)</w:t>
      </w:r>
      <w:r>
        <w:fldChar w:fldCharType="end"/>
      </w:r>
      <w:r>
        <w:t xml:space="preserve">. Such approaches </w:t>
      </w:r>
      <w:r w:rsidR="00496AB1">
        <w:t xml:space="preserve">can be combined with optimisation modelling to maximise a certain objective function relative to specific constraints and </w:t>
      </w:r>
      <w:r>
        <w:t xml:space="preserve">have been shown to outperform fixed priced schemes </w:t>
      </w:r>
      <w:r>
        <w:fldChar w:fldCharType="begin" w:fldLock="1"/>
      </w:r>
      <w:r>
        <w:instrText>ADDIN CSL_CITATION { "citationItems" : [ { "id" : "ITEM-1", "itemData" : { "ISSN" : "0264-8377", "author" : [ { "dropping-particle" : "", "family" : "Rolfe", "given" : "John", "non-dropping-particle" : "", "parse-names" : false, "suffix" : "" }, { "dropping-particle" : "", "family" : "Whitten", "given" : "Stuart", "non-dropping-particle" : "", "parse-names" : false, "suffix" : "" }, { "dropping-particle" : "", "family" : "Windle", "given" : "Jill", "non-dropping-particle" : "", "parse-names" : false, "suffix" : "" } ], "container-title" : "Land Use Policy", "id" : "ITEM-1", "issued" : { "date-parts" : [ [ "2017" ] ] }, "page" : "611-620", "publisher" : "Elsevier", "title" : "The Australian experience in using tenders for conservation", "type" : "article-journal", "volume" : "63" }, "uris" : [ "http://www.mendeley.com/documents/?uuid=ab8aeb06-58e8-4698-8261-bedb5de2cd11" ] } ], "mendeley" : { "formattedCitation" : "(Rolfe et al., 2017)", "manualFormatting" : "(e.g. Rolfe et al., 2017)", "plainTextFormattedCitation" : "(Rolfe et al., 2017)", "previouslyFormattedCitation" : "(Rolfe et al., 2017)" }, "properties" : { "noteIndex" : 0 }, "schema" : "https://github.com/citation-style-language/schema/raw/master/csl-citation.json" }</w:instrText>
      </w:r>
      <w:r>
        <w:fldChar w:fldCharType="separate"/>
      </w:r>
      <w:r w:rsidRPr="00A36E14">
        <w:rPr>
          <w:noProof/>
        </w:rPr>
        <w:t>(Rolfe et al., 2017)</w:t>
      </w:r>
      <w:r>
        <w:fldChar w:fldCharType="end"/>
      </w:r>
      <w:r>
        <w:t xml:space="preserve">. Lastly, decision support tools, such as multi criteria decision analysis (MCDA), have emerged as a systematic </w:t>
      </w:r>
      <w:r w:rsidRPr="00BB53AD">
        <w:t xml:space="preserve">methodology to </w:t>
      </w:r>
      <w:r>
        <w:t>combine</w:t>
      </w:r>
      <w:r w:rsidRPr="00BB53AD">
        <w:t xml:space="preserve"> technical information and</w:t>
      </w:r>
      <w:r>
        <w:t xml:space="preserve"> </w:t>
      </w:r>
      <w:r w:rsidRPr="00BB53AD">
        <w:t>stakehol</w:t>
      </w:r>
      <w:r>
        <w:t xml:space="preserve">der </w:t>
      </w:r>
      <w:r w:rsidR="00DB7021">
        <w:t>preferences</w:t>
      </w:r>
      <w:r>
        <w:t xml:space="preserve"> to appraise costs/benefits of different projects alternatives </w:t>
      </w:r>
      <w:r>
        <w:fldChar w:fldCharType="begin" w:fldLock="1"/>
      </w:r>
      <w:r>
        <w:instrText>ADDIN CSL_CITATION { "citationItems" : [ { "id" : "ITEM-1", "itemData" : { "ISSN" : "2041-210X", "author" : [ { "dropping-particle" : "", "family" : "Adem Esmail", "given" : "Blal", "non-dropping-particle" : "", "parse-names" : false, "suffix" : "" }, { "dropping-particle" : "", "family" : "Geneletti", "given" : "Davide", "non-dropping-particle" : "", "parse-names" : false, "suffix" : "" } ], "container-title" : "Methods in Ecology and Evolution", "id" : "ITEM-1", "issue" : "1", "issued" : { "date-parts" : [ [ "2018" ] ] }, "page" : "42-53", "publisher" : "Wiley Online Library", "title" : "Multi\u2010criteria decision analysis for nature conservation: A review of 20 years of applications", "type" : "article-journal", "volume" : "9" }, "uris" : [ "http://www.mendeley.com/documents/?uuid=321646ec-5319-4486-9428-98e31502de08" ] } ], "mendeley" : { "formattedCitation" : "(Adem Esmail and Geneletti, 2018)", "plainTextFormattedCitation" : "(Adem Esmail and Geneletti, 2018)", "previouslyFormattedCitation" : "(Adem Esmail and Geneletti, 2018)" }, "properties" : { "noteIndex" : 0 }, "schema" : "https://github.com/citation-style-language/schema/raw/master/csl-citation.json" }</w:instrText>
      </w:r>
      <w:r>
        <w:fldChar w:fldCharType="separate"/>
      </w:r>
      <w:r w:rsidRPr="002445AC">
        <w:rPr>
          <w:noProof/>
        </w:rPr>
        <w:t>(Adem Esmail and Geneletti, 2018)</w:t>
      </w:r>
      <w:r>
        <w:fldChar w:fldCharType="end"/>
      </w:r>
      <w:r>
        <w:t>. The development of simple decision making frameworks to guide investments in agrobiodiveristy has been lacking, despite an urgent need to rationalise investments for more effective conservation outcomes</w:t>
      </w:r>
      <w:r w:rsidR="00B03078">
        <w:t xml:space="preserve"> </w:t>
      </w:r>
      <w:r w:rsidR="00B03078">
        <w:fldChar w:fldCharType="begin" w:fldLock="1"/>
      </w:r>
      <w:r w:rsidR="00787DCF">
        <w:instrText>ADDIN CSL_CITATION { "citationItems" : [ { "id" : "ITEM-1", "itemData" : { "ISSN" : "1014-2339", "author" : [ { "dropping-particle" : "", "family" : "Verrier", "given" : "E", "non-dropping-particle" : "", "parse-names" : false, "suffix" : "" }, { "dropping-particle" : "", "family" : "Audiot", "given" : "A", "non-dropping-particle" : "", "parse-names" : false, "suffix" : "" }, { "dropping-particle" : "", "family" : "Bertrand", "given" : "C", "non-dropping-particle" : "", "parse-names" : false, "suffix" : "" }, { "dropping-particle" : "", "family" : "Chapuis", "given" : "H", "non-dropping-particle" : "", "parse-names" : false, "suffix" : "" }, { "dropping-particle" : "", "family" : "Charvolin", "given" : "E", "non-dropping-particle" : "", "parse-names" : false, "suffix" : "" }, { "dropping-particle" : "", "family" : "Danchin-Burge", "given" : "C", "non-dropping-particle" : "", "parse-names" : false, "suffix" : "" }, { "dropping-particle" : "", "family" : "Danvy", "given" : "S", "non-dropping-particle" : "", "parse-names" : false, "suffix" : "" }, { "dropping-particle" : "", "family" : "Gourdine", "given" : "J L", "non-dropping-particle" : "", "parse-names" : false, "suffix" : "" }, { "dropping-particle" : "", "family" : "Gaultier", "given" : "P", "non-dropping-particle" : "", "parse-names" : false, "suffix" : "" }, { "dropping-particle" : "", "family" : "Gu\u00e9men\u00e9", "given" : "D", "non-dropping-particle" : "", "parse-names" : false, "suffix" : "" } ], "container-title" : "Animal Genetic Resources Information= Bulletin de information sur les ressources g\u00e9n\u00e9tiques animales= Bolet\u00edn de informaci\u00f3n sobre recursos gen\u00e9ticos animales", "id" : "ITEM-1", "issue" : "57", "issued" : { "date-parts" : [ [ "2015" ] ] }, "page" : "105-118", "publisher" : "Organizaci\u00f3n de las Naciones Unidas para la Agricultura y la Alimentaci\u00f3n (FAO)", "title" : "Assessing the risk status of livestock breeds: a multi-indicator method applied to 178 French local breeds belonging to ten species", "type" : "article-journal" }, "uris" : [ "http://www.mendeley.com/documents/?uuid=1f2eb458-b283-43f2-807f-10fc0aae5c19" ] } ], "mendeley" : { "formattedCitation" : "(Verrier et al., 2015)", "plainTextFormattedCitation" : "(Verrier et al., 2015)", "previouslyFormattedCitation" : "(Verrier et al., 2015)" }, "properties" : { "noteIndex" : 0 }, "schema" : "https://github.com/citation-style-language/schema/raw/master/csl-citation.json" }</w:instrText>
      </w:r>
      <w:r w:rsidR="00B03078">
        <w:fldChar w:fldCharType="separate"/>
      </w:r>
      <w:r w:rsidR="00B03078" w:rsidRPr="00B03078">
        <w:rPr>
          <w:noProof/>
        </w:rPr>
        <w:t>(Verrier et al., 2015)</w:t>
      </w:r>
      <w:r w:rsidR="00B03078">
        <w:fldChar w:fldCharType="end"/>
      </w:r>
      <w:r>
        <w:t xml:space="preserve">. </w:t>
      </w:r>
      <w:r w:rsidR="00300986">
        <w:t xml:space="preserve">For a full review of </w:t>
      </w:r>
      <w:r w:rsidR="00B66AD1">
        <w:t xml:space="preserve">methodological approaches to evaluate cost and benefits of different policy options </w:t>
      </w:r>
      <w:r w:rsidR="00300986">
        <w:t>see</w:t>
      </w:r>
      <w:r w:rsidR="00D15513">
        <w:t xml:space="preserve"> </w:t>
      </w:r>
      <w:r w:rsidR="00300986">
        <w:fldChar w:fldCharType="begin" w:fldLock="1"/>
      </w:r>
      <w:r w:rsidR="00300986">
        <w:instrText>ADDIN CSL_CITATION { "citationItems" : [ { "id" : "ITEM-1", "itemData" : { "author" : [ { "dropping-particle" : "", "family" : "Defra", "given" : "", "non-dropping-particle" : "", "parse-names" : false, "suffix" : "" } ], "id" : "ITEM-1", "issued" : { "date-parts" : [ [ "2007" ] ] }, "publisher-place" : "London, UK", "title" : "An introductory guide to valuing ecosystem services", "type" : "report" }, "uris" : [ "http://www.mendeley.com/documents/?uuid=902e5efe-1739-4282-a008-d2a7c5073709" ] } ], "mendeley" : { "formattedCitation" : "(Defra, 2007)", "manualFormatting" : "Defra (2007)", "plainTextFormattedCitation" : "(Defra, 2007)" }, "properties" : { "noteIndex" : 0 }, "schema" : "https://github.com/citation-style-language/schema/raw/master/csl-citation.json" }</w:instrText>
      </w:r>
      <w:r w:rsidR="00300986">
        <w:fldChar w:fldCharType="separate"/>
      </w:r>
      <w:r w:rsidR="00300986">
        <w:rPr>
          <w:noProof/>
        </w:rPr>
        <w:t>Defra</w:t>
      </w:r>
      <w:r w:rsidR="00300986" w:rsidRPr="00300986">
        <w:rPr>
          <w:noProof/>
        </w:rPr>
        <w:t xml:space="preserve"> </w:t>
      </w:r>
      <w:r w:rsidR="00300986">
        <w:rPr>
          <w:noProof/>
        </w:rPr>
        <w:t>(</w:t>
      </w:r>
      <w:r w:rsidR="00300986" w:rsidRPr="00300986">
        <w:rPr>
          <w:noProof/>
        </w:rPr>
        <w:t>2007)</w:t>
      </w:r>
      <w:r w:rsidR="00300986">
        <w:fldChar w:fldCharType="end"/>
      </w:r>
      <w:r w:rsidR="00300986">
        <w:t xml:space="preserve">. </w:t>
      </w:r>
    </w:p>
    <w:p w:rsidR="00AD03B6" w:rsidRDefault="00AD03B6" w:rsidP="00AD03B6">
      <w:pPr>
        <w:pStyle w:val="Heading2"/>
        <w:keepLines w:val="0"/>
        <w:numPr>
          <w:ilvl w:val="1"/>
          <w:numId w:val="3"/>
        </w:numPr>
        <w:tabs>
          <w:tab w:val="left" w:pos="624"/>
        </w:tabs>
        <w:spacing w:before="300" w:after="120"/>
      </w:pPr>
      <w:bookmarkStart w:id="10" w:name="_Toc517708938"/>
      <w:r>
        <w:lastRenderedPageBreak/>
        <w:t>Aims and objectives</w:t>
      </w:r>
      <w:bookmarkEnd w:id="10"/>
    </w:p>
    <w:p w:rsidR="00AD03B6" w:rsidRDefault="00AD03B6" w:rsidP="00AD03B6"/>
    <w:p w:rsidR="000E0872" w:rsidRDefault="00AD03B6" w:rsidP="00AD03B6">
      <w:pPr>
        <w:rPr>
          <w:bCs/>
        </w:rPr>
      </w:pPr>
      <w:r w:rsidRPr="00D471F3">
        <w:t>The contribution of this the</w:t>
      </w:r>
      <w:r>
        <w:t xml:space="preserve">sis lies in the </w:t>
      </w:r>
      <w:r w:rsidR="00D15513">
        <w:t xml:space="preserve">application of different modelling approaches </w:t>
      </w:r>
      <w:r w:rsidR="009A3E6B">
        <w:t xml:space="preserve">(outlined below) </w:t>
      </w:r>
      <w:r w:rsidR="00D15513">
        <w:t>to explore how</w:t>
      </w:r>
      <w:r w:rsidRPr="00D471F3">
        <w:t xml:space="preserve"> </w:t>
      </w:r>
      <w:r>
        <w:t xml:space="preserve">incentive instruments </w:t>
      </w:r>
      <w:r w:rsidR="00D15513">
        <w:t xml:space="preserve">could be </w:t>
      </w:r>
      <w:proofErr w:type="gramStart"/>
      <w:r w:rsidR="00D15513">
        <w:t>improved/implemented</w:t>
      </w:r>
      <w:proofErr w:type="gramEnd"/>
      <w:r>
        <w:t xml:space="preserve"> to </w:t>
      </w:r>
      <w:r w:rsidR="00D15513">
        <w:t>support</w:t>
      </w:r>
      <w:r>
        <w:t xml:space="preserve"> PGR and FAnGR conservation. The former is a </w:t>
      </w:r>
      <w:r w:rsidR="006311BD">
        <w:t>stated research and policy challenge</w:t>
      </w:r>
      <w:r>
        <w:t xml:space="preserve"> outlined by </w:t>
      </w:r>
      <w:r>
        <w:fldChar w:fldCharType="begin" w:fldLock="1"/>
      </w:r>
      <w:r>
        <w:instrText>ADDIN CSL_CITATION { "citationItems" : [ { "id" : "ITEM-1", "itemData" : { "DOI" : "10.1016/j.livsci.2008.07.002", "ISSN" : "18711413", "author" : [ { "dropping-particle" : "", "family" : "Cardellino", "given" : "Ricardo a.", "non-dropping-particle" : "", "parse-names" : false, "suffix" : "" }, { "dropping-particle" : "", "family" : "Boyazoglu", "given" : "Jean", "non-dropping-particle" : "", "parse-names" : false, "suffix" : "" } ], "container-title" : "Livestock Science", "id" : "ITEM-1", "issue" : "3", "issued" : { "date-parts" : [ [ "2009", "2" ] ] }, "page" : "166-173", "publisher" : "Elsevier B.V.", "title" : "Research opportunities in the field of animal genetic resources", "type" : "article-journal", "volume" : "120" }, "uris" : [ "http://www.mendeley.com/documents/?uuid=8ed7bf64-7f13-4c0d-85d6-b5c9e13372eb" ] } ], "mendeley" : { "formattedCitation" : "(Cardellino and Boyazoglu, 2009)", "manualFormatting" : "Cardellino and Boyazoglu, (2009)", "plainTextFormattedCitation" : "(Cardellino and Boyazoglu, 2009)", "previouslyFormattedCitation" : "(Cardellino and Boyazoglu, 2009)" }, "properties" : { "noteIndex" : 0 }, "schema" : "https://github.com/citation-style-language/schema/raw/master/csl-citation.json" }</w:instrText>
      </w:r>
      <w:r>
        <w:fldChar w:fldCharType="separate"/>
      </w:r>
      <w:r w:rsidR="009A3E6B">
        <w:rPr>
          <w:noProof/>
        </w:rPr>
        <w:t>Cardellino and Boyazoglu</w:t>
      </w:r>
      <w:r w:rsidRPr="00194880">
        <w:rPr>
          <w:noProof/>
        </w:rPr>
        <w:t xml:space="preserve"> </w:t>
      </w:r>
      <w:r>
        <w:rPr>
          <w:noProof/>
        </w:rPr>
        <w:t>(</w:t>
      </w:r>
      <w:r w:rsidRPr="00194880">
        <w:rPr>
          <w:noProof/>
        </w:rPr>
        <w:t>2009)</w:t>
      </w:r>
      <w:r>
        <w:fldChar w:fldCharType="end"/>
      </w:r>
      <w:r>
        <w:t xml:space="preserve"> and </w:t>
      </w:r>
      <w:r>
        <w:fldChar w:fldCharType="begin" w:fldLock="1"/>
      </w:r>
      <w:r w:rsidR="009A3E6B">
        <w:instrText>ADDIN CSL_CITATION { "citationItems" : [ { "id" : "ITEM-1", "itemData" : { "author" : [ { "dropping-particle" : "", "family" : "FAO", "given" : "", "non-dropping-particle" : "", "parse-names" : false, "suffix" : "" } ], "id" : "ITEM-1", "issued" : { "date-parts" : [ [ "2015" ] ] }, "title" : "Coping with climate change \u2013 the roles of genetic resources for food and agriculture. Rome.", "type" : "report" }, "uris" : [ "http://www.mendeley.com/documents/?uuid=b08d0ef7-7ee2-4eb8-b3fd-bf8656b44112" ] } ], "mendeley" : { "formattedCitation" : "(FAO, 2015b)", "manualFormatting" : "FAO (2015b)", "plainTextFormattedCitation" : "(FAO, 2015b)", "previouslyFormattedCitation" : "(FAO, 2015b)" }, "properties" : { "noteIndex" : 0 }, "schema" : "https://github.com/citation-style-language/schema/raw/master/csl-citation.json" }</w:instrText>
      </w:r>
      <w:r>
        <w:fldChar w:fldCharType="separate"/>
      </w:r>
      <w:r w:rsidR="009A3E6B">
        <w:rPr>
          <w:noProof/>
        </w:rPr>
        <w:t>FAO</w:t>
      </w:r>
      <w:r w:rsidRPr="005A7E82">
        <w:rPr>
          <w:noProof/>
        </w:rPr>
        <w:t xml:space="preserve"> </w:t>
      </w:r>
      <w:r w:rsidR="009A3E6B">
        <w:rPr>
          <w:noProof/>
        </w:rPr>
        <w:t>(</w:t>
      </w:r>
      <w:r w:rsidRPr="005A7E82">
        <w:rPr>
          <w:noProof/>
        </w:rPr>
        <w:t>2015b)</w:t>
      </w:r>
      <w:r>
        <w:fldChar w:fldCharType="end"/>
      </w:r>
      <w:r w:rsidR="006311BD">
        <w:t xml:space="preserve">. </w:t>
      </w:r>
      <w:r>
        <w:rPr>
          <w:bCs/>
        </w:rPr>
        <w:t>This work improves</w:t>
      </w:r>
      <w:r w:rsidRPr="0037186D">
        <w:rPr>
          <w:bCs/>
        </w:rPr>
        <w:t xml:space="preserve"> our understanding of the likely costs of maintaining farm system diversity and the role of supply side instruments and incentives to affect </w:t>
      </w:r>
      <w:r>
        <w:rPr>
          <w:bCs/>
        </w:rPr>
        <w:t>(</w:t>
      </w:r>
      <w:r w:rsidRPr="0037186D">
        <w:rPr>
          <w:bCs/>
        </w:rPr>
        <w:t>good</w:t>
      </w:r>
      <w:r>
        <w:rPr>
          <w:bCs/>
        </w:rPr>
        <w:t>)</w:t>
      </w:r>
      <w:r w:rsidRPr="0037186D">
        <w:rPr>
          <w:bCs/>
        </w:rPr>
        <w:t xml:space="preserve"> conservation outcomes</w:t>
      </w:r>
      <w:r>
        <w:rPr>
          <w:bCs/>
        </w:rPr>
        <w:t>, both in developed and developing countries</w:t>
      </w:r>
      <w:r w:rsidRPr="0037186D">
        <w:rPr>
          <w:bCs/>
        </w:rPr>
        <w:t>.</w:t>
      </w:r>
      <w:r>
        <w:rPr>
          <w:bCs/>
        </w:rPr>
        <w:t xml:space="preserve"> </w:t>
      </w:r>
    </w:p>
    <w:p w:rsidR="000E0872" w:rsidRDefault="000E0872" w:rsidP="00AD03B6">
      <w:pPr>
        <w:rPr>
          <w:bCs/>
        </w:rPr>
      </w:pPr>
    </w:p>
    <w:p w:rsidR="00AD03B6" w:rsidRPr="001318E2" w:rsidRDefault="00AD03B6" w:rsidP="00AD03B6">
      <w:r>
        <w:rPr>
          <w:bCs/>
        </w:rPr>
        <w:t xml:space="preserve">The </w:t>
      </w:r>
      <w:r w:rsidR="00B03078">
        <w:rPr>
          <w:bCs/>
        </w:rPr>
        <w:t>specific</w:t>
      </w:r>
      <w:r>
        <w:rPr>
          <w:bCs/>
        </w:rPr>
        <w:t xml:space="preserve"> aims </w:t>
      </w:r>
      <w:r w:rsidR="00B03078">
        <w:rPr>
          <w:bCs/>
        </w:rPr>
        <w:t xml:space="preserve">are </w:t>
      </w:r>
      <w:r>
        <w:rPr>
          <w:bCs/>
        </w:rPr>
        <w:t>to</w:t>
      </w:r>
      <w:r w:rsidR="00B03078">
        <w:rPr>
          <w:bCs/>
        </w:rPr>
        <w:t>o</w:t>
      </w:r>
      <w:r>
        <w:rPr>
          <w:bCs/>
        </w:rPr>
        <w:t>:</w:t>
      </w:r>
    </w:p>
    <w:p w:rsidR="00B03078" w:rsidRDefault="00B03078" w:rsidP="00AD03B6">
      <w:pPr>
        <w:rPr>
          <w:bCs/>
        </w:rPr>
      </w:pPr>
    </w:p>
    <w:p w:rsidR="00AD03B6" w:rsidRDefault="00AD03B6" w:rsidP="00AD03B6">
      <w:pPr>
        <w:pStyle w:val="ListParagraph"/>
        <w:numPr>
          <w:ilvl w:val="0"/>
          <w:numId w:val="4"/>
        </w:numPr>
        <w:rPr>
          <w:bCs/>
        </w:rPr>
      </w:pPr>
      <w:r>
        <w:rPr>
          <w:bCs/>
        </w:rPr>
        <w:t xml:space="preserve">Explore the measurement of “diversity” as a public good, with a focus on  genetic metrics that denote difference </w:t>
      </w:r>
    </w:p>
    <w:p w:rsidR="00AD03B6" w:rsidRDefault="00AD03B6" w:rsidP="00AD03B6">
      <w:pPr>
        <w:pStyle w:val="ListParagraph"/>
        <w:numPr>
          <w:ilvl w:val="0"/>
          <w:numId w:val="4"/>
        </w:numPr>
        <w:rPr>
          <w:bCs/>
        </w:rPr>
      </w:pPr>
      <w:r>
        <w:rPr>
          <w:bCs/>
        </w:rPr>
        <w:t>Determine the use and non-use values of breed diversity and evaluate how such values are supplied across different institutions, including the market</w:t>
      </w:r>
    </w:p>
    <w:p w:rsidR="00AD03B6" w:rsidRDefault="00AD03B6" w:rsidP="00AD03B6">
      <w:pPr>
        <w:pStyle w:val="ListParagraph"/>
        <w:numPr>
          <w:ilvl w:val="0"/>
          <w:numId w:val="4"/>
        </w:numPr>
        <w:rPr>
          <w:bCs/>
        </w:rPr>
      </w:pPr>
      <w:r>
        <w:rPr>
          <w:bCs/>
        </w:rPr>
        <w:t>Outline key proximate threats to FAnGR, and consider how these threats can be ameliorated by different s</w:t>
      </w:r>
      <w:r w:rsidR="00DB7021">
        <w:rPr>
          <w:bCs/>
        </w:rPr>
        <w:t>upply side initiatives</w:t>
      </w:r>
      <w:r>
        <w:rPr>
          <w:bCs/>
        </w:rPr>
        <w:t xml:space="preserve"> </w:t>
      </w:r>
    </w:p>
    <w:p w:rsidR="00AD03B6" w:rsidRPr="0056579D" w:rsidRDefault="00AD03B6" w:rsidP="00AD03B6">
      <w:pPr>
        <w:pStyle w:val="ListParagraph"/>
        <w:numPr>
          <w:ilvl w:val="0"/>
          <w:numId w:val="4"/>
        </w:numPr>
      </w:pPr>
      <w:r>
        <w:rPr>
          <w:bCs/>
        </w:rPr>
        <w:t xml:space="preserve">Explore the factors driving farmer choice of breed and motivations for participating in conservation activities </w:t>
      </w:r>
    </w:p>
    <w:p w:rsidR="00AD03B6" w:rsidRPr="00E53AFC" w:rsidRDefault="00AD03B6" w:rsidP="00AD03B6">
      <w:pPr>
        <w:pStyle w:val="ListParagraph"/>
        <w:numPr>
          <w:ilvl w:val="0"/>
          <w:numId w:val="4"/>
        </w:numPr>
      </w:pPr>
      <w:r>
        <w:rPr>
          <w:bCs/>
        </w:rPr>
        <w:t xml:space="preserve">Measure farmer WTA contracts for conserving rare breeds in </w:t>
      </w:r>
      <w:r w:rsidR="00DB7021">
        <w:rPr>
          <w:bCs/>
        </w:rPr>
        <w:t xml:space="preserve">small-scale farm systems </w:t>
      </w:r>
      <w:r>
        <w:rPr>
          <w:bCs/>
        </w:rPr>
        <w:t>through different contract options using a choice experiment</w:t>
      </w:r>
      <w:r w:rsidR="00337E47">
        <w:rPr>
          <w:bCs/>
        </w:rPr>
        <w:t xml:space="preserve"> (CE)</w:t>
      </w:r>
      <w:r>
        <w:rPr>
          <w:bCs/>
        </w:rPr>
        <w:t xml:space="preserve"> and estimating participation rates in contracts relative to different scenarios</w:t>
      </w:r>
    </w:p>
    <w:p w:rsidR="00AD03B6" w:rsidRDefault="00AD03B6" w:rsidP="00AD03B6">
      <w:pPr>
        <w:pStyle w:val="ListParagraph"/>
        <w:numPr>
          <w:ilvl w:val="0"/>
          <w:numId w:val="4"/>
        </w:numPr>
      </w:pPr>
      <w:r>
        <w:t xml:space="preserve">Explore cost heterogeneity for supplying PGR conservation services using a competitive tender mechanism and </w:t>
      </w:r>
      <w:r w:rsidR="00337E47">
        <w:t>model, through linear programming (LP),</w:t>
      </w:r>
      <w:r w:rsidR="00DB7021">
        <w:t xml:space="preserve"> how different </w:t>
      </w:r>
      <w:r w:rsidR="00337E47">
        <w:t>site selection</w:t>
      </w:r>
      <w:r w:rsidR="00DB7021">
        <w:t xml:space="preserve"> goals impact the cost of e</w:t>
      </w:r>
      <w:r w:rsidR="00337E47">
        <w:t>stablishing an incentive scheme</w:t>
      </w:r>
      <w:r>
        <w:t xml:space="preserve">    </w:t>
      </w:r>
    </w:p>
    <w:p w:rsidR="00AD03B6" w:rsidRDefault="00AD03B6" w:rsidP="00AD03B6">
      <w:pPr>
        <w:pStyle w:val="ListParagraph"/>
        <w:numPr>
          <w:ilvl w:val="0"/>
          <w:numId w:val="4"/>
        </w:numPr>
      </w:pPr>
      <w:r>
        <w:t>Develop a decision analysis framework</w:t>
      </w:r>
      <w:r w:rsidR="00337E47">
        <w:t xml:space="preserve"> using MCDA</w:t>
      </w:r>
      <w:r>
        <w:t xml:space="preserve"> to rationalise investments in FAnGR according to different value attributes of diversity </w:t>
      </w:r>
    </w:p>
    <w:p w:rsidR="00AD03B6" w:rsidRPr="0053412A" w:rsidRDefault="00AD03B6" w:rsidP="00AD03B6">
      <w:pPr>
        <w:pStyle w:val="ListParagraph"/>
        <w:ind w:left="1114" w:firstLine="0"/>
      </w:pPr>
    </w:p>
    <w:p w:rsidR="006311BD" w:rsidRDefault="00AD03B6" w:rsidP="00AD03B6">
      <w:r>
        <w:rPr>
          <w:bCs/>
        </w:rPr>
        <w:t>The objective of the thesis is to explore the current</w:t>
      </w:r>
      <w:r>
        <w:t xml:space="preserve"> </w:t>
      </w:r>
      <w:r w:rsidRPr="0037186D">
        <w:t xml:space="preserve">supply of animal </w:t>
      </w:r>
      <w:r>
        <w:t>and, to a lesser extent plant</w:t>
      </w:r>
      <w:r w:rsidRPr="0037186D">
        <w:t xml:space="preserve"> diversity</w:t>
      </w:r>
      <w:r>
        <w:t>,</w:t>
      </w:r>
      <w:r w:rsidRPr="0037186D">
        <w:t xml:space="preserve"> with a view to developing our understanding of the potential cost of supplying more diversity </w:t>
      </w:r>
      <w:r>
        <w:t xml:space="preserve">through incentive instruments. The former </w:t>
      </w:r>
      <w:r w:rsidRPr="0037186D">
        <w:t xml:space="preserve">will </w:t>
      </w:r>
      <w:r>
        <w:t xml:space="preserve">broadly </w:t>
      </w:r>
      <w:r w:rsidRPr="0037186D">
        <w:t xml:space="preserve">consider how contractual forms might be </w:t>
      </w:r>
      <w:r>
        <w:t>improved</w:t>
      </w:r>
      <w:r w:rsidRPr="0037186D">
        <w:t xml:space="preserve"> under existing </w:t>
      </w:r>
      <w:proofErr w:type="spellStart"/>
      <w:r w:rsidRPr="0037186D">
        <w:t>agri</w:t>
      </w:r>
      <w:proofErr w:type="spellEnd"/>
      <w:r w:rsidRPr="0037186D">
        <w:t xml:space="preserve"> environmental scheme</w:t>
      </w:r>
      <w:r w:rsidR="00337E47">
        <w:t>s</w:t>
      </w:r>
      <w:r>
        <w:t xml:space="preserve"> (AES)</w:t>
      </w:r>
      <w:r w:rsidR="00DB7021">
        <w:t xml:space="preserve"> </w:t>
      </w:r>
      <w:r w:rsidR="00337E47">
        <w:t>or</w:t>
      </w:r>
      <w:r w:rsidR="00DB7021">
        <w:t xml:space="preserve"> </w:t>
      </w:r>
      <w:r w:rsidRPr="0037186D">
        <w:t xml:space="preserve">stand-alone schemes </w:t>
      </w:r>
      <w:r w:rsidR="00CE3B99">
        <w:t xml:space="preserve">(e.g. PES) and how investments in such schemes can be rationalised for better conservation outcomes. </w:t>
      </w:r>
      <w:r w:rsidRPr="0018181F">
        <w:t xml:space="preserve">The </w:t>
      </w:r>
      <w:r>
        <w:t>thesis</w:t>
      </w:r>
      <w:r w:rsidRPr="0018181F">
        <w:t xml:space="preserve"> is comprised of </w:t>
      </w:r>
      <w:r>
        <w:t>four studies</w:t>
      </w:r>
      <w:r w:rsidR="001318E2">
        <w:t xml:space="preserve">, each </w:t>
      </w:r>
      <w:r w:rsidR="00D958CE">
        <w:t xml:space="preserve">presented </w:t>
      </w:r>
      <w:r w:rsidR="00300986">
        <w:t xml:space="preserve">as </w:t>
      </w:r>
      <w:r w:rsidR="005E3E62">
        <w:t xml:space="preserve">standalone </w:t>
      </w:r>
      <w:r w:rsidR="00D958CE">
        <w:t>chapters</w:t>
      </w:r>
      <w:r w:rsidR="006311BD">
        <w:t xml:space="preserve">. </w:t>
      </w:r>
      <w:r w:rsidR="005E3E62">
        <w:t xml:space="preserve"> </w:t>
      </w:r>
      <w:r w:rsidR="006311BD">
        <w:t>These</w:t>
      </w:r>
      <w:r w:rsidR="005E3E62">
        <w:t xml:space="preserve"> build on one another to gain further insights into</w:t>
      </w:r>
      <w:r w:rsidR="00D958CE">
        <w:t xml:space="preserve"> the use of</w:t>
      </w:r>
      <w:r w:rsidR="005E3E62">
        <w:t xml:space="preserve"> </w:t>
      </w:r>
      <w:r w:rsidR="00D958CE">
        <w:t>economic incentives</w:t>
      </w:r>
      <w:r w:rsidR="00300986">
        <w:t xml:space="preserve"> for agrobiodiveristy conservation</w:t>
      </w:r>
      <w:r w:rsidR="006311BD">
        <w:t xml:space="preserve">, but with a focus on </w:t>
      </w:r>
      <w:r w:rsidR="00D958CE">
        <w:t>PGR and FAnGR</w:t>
      </w:r>
      <w:r w:rsidR="006311BD">
        <w:t xml:space="preserve">. </w:t>
      </w:r>
    </w:p>
    <w:p w:rsidR="006311BD" w:rsidRDefault="006311BD" w:rsidP="00AD03B6"/>
    <w:p w:rsidR="00AD03B6" w:rsidRDefault="00AD03B6" w:rsidP="00AD03B6">
      <w:commentRangeStart w:id="11"/>
      <w:r>
        <w:t xml:space="preserve">In </w:t>
      </w:r>
      <w:r w:rsidRPr="00D74CAF">
        <w:t>Chapter 2</w:t>
      </w:r>
      <w:r>
        <w:t xml:space="preserve">, </w:t>
      </w:r>
      <w:bookmarkStart w:id="12" w:name="_GoBack"/>
      <w:bookmarkEnd w:id="12"/>
      <w:r>
        <w:t xml:space="preserve">a review of public good characteristics associated with rare breeds is complimented by discourse surrounding how institutions are acting to exacerbate or ameliorate certain public good values embodied in rare breeds. Multiple proximate threats to diversity and issues pertaining to the use of incentive support schemes are discussed. Chapter 3 employs a CE to determine farmer preferences for rare breed conservation contracts in Romania. Uptake in conservation programmes is modelled based on various payment scenarios related to farmer </w:t>
      </w:r>
      <w:r w:rsidR="00B03078">
        <w:t>WTA</w:t>
      </w:r>
      <w:r>
        <w:t xml:space="preserve"> conservation subsides. Barriers-to-entry that may preclude farmers from enrolling in incentive schemes are discussed, particularly in the context of small-scale producers where conservation arguably has a pivotal role to play.</w:t>
      </w:r>
      <w:commentRangeEnd w:id="11"/>
      <w:r w:rsidR="00933E26">
        <w:rPr>
          <w:rStyle w:val="CommentReference"/>
        </w:rPr>
        <w:commentReference w:id="11"/>
      </w:r>
    </w:p>
    <w:p w:rsidR="00AD03B6" w:rsidRDefault="00AD03B6" w:rsidP="00AD03B6"/>
    <w:p w:rsidR="00AD03B6" w:rsidRDefault="00AD03B6" w:rsidP="00AD03B6">
      <w:r>
        <w:t xml:space="preserve">In Chapter 4, a competitive tender survey is applied in Zambia to identify least cost conservation service providers for </w:t>
      </w:r>
      <w:r w:rsidR="001318E2">
        <w:t>CWR</w:t>
      </w:r>
      <w:r>
        <w:t xml:space="preserve"> conservation. A</w:t>
      </w:r>
      <w:r w:rsidR="00337E47">
        <w:t>n</w:t>
      </w:r>
      <w:r>
        <w:t xml:space="preserve"> </w:t>
      </w:r>
      <w:r w:rsidR="00337E47">
        <w:t>LP</w:t>
      </w:r>
      <w:r>
        <w:t xml:space="preserve"> model is used to demonstrate how selection of conservation sites and service providers can be optimised, subject to multiple diversity and social equity constraints. The appropriateness of selection under certain selection goals is discussed alongside resource needs and costs for national scale CWR conservation programmes. Chapter 5 provides an application of MCDA to determine how livestock breeds (in the UK) could be prioritised to maximise returns on investments in diversity.  Ethical arguments around prioritisation are provided alongside consideration of potential trade-offs between different conservation goals. Finally, Chapter 6 offers conclusions and recommendations from the thesis, plus suggestions for further work. </w:t>
      </w:r>
    </w:p>
    <w:p w:rsidR="00EE71BE" w:rsidRDefault="00EE71BE"/>
    <w:sectPr w:rsidR="00EE71B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rie Knook" w:date="2018-07-04T16:39:00Z" w:initials="JK">
    <w:p w:rsidR="00C87318" w:rsidRDefault="00C87318">
      <w:pPr>
        <w:pStyle w:val="CommentText"/>
      </w:pPr>
      <w:r>
        <w:rPr>
          <w:rStyle w:val="CommentReference"/>
        </w:rPr>
        <w:annotationRef/>
      </w:r>
      <w:r>
        <w:t>Maybe change wording? – looks a like a weird combi</w:t>
      </w:r>
    </w:p>
  </w:comment>
  <w:comment w:id="2" w:author="Jorie Knook" w:date="2018-07-04T17:02:00Z" w:initials="JK">
    <w:p w:rsidR="002A1F76" w:rsidRDefault="002A1F76">
      <w:pPr>
        <w:pStyle w:val="CommentText"/>
      </w:pPr>
      <w:r>
        <w:rPr>
          <w:rStyle w:val="CommentReference"/>
        </w:rPr>
        <w:annotationRef/>
      </w:r>
      <w:r>
        <w:t>You did really well on updating all those refs!</w:t>
      </w:r>
    </w:p>
  </w:comment>
  <w:comment w:id="5" w:author="Jorie Knook" w:date="2018-07-04T17:03:00Z" w:initials="JK">
    <w:p w:rsidR="002A1F76" w:rsidRDefault="002A1F76">
      <w:pPr>
        <w:pStyle w:val="CommentText"/>
      </w:pPr>
      <w:r>
        <w:rPr>
          <w:rStyle w:val="CommentReference"/>
        </w:rPr>
        <w:annotationRef/>
      </w:r>
      <w:r>
        <w:t>I’m still not enthusiastic about the verb in the title</w:t>
      </w:r>
    </w:p>
  </w:comment>
  <w:comment w:id="7" w:author="Jorie Knook" w:date="2018-07-05T14:36:00Z" w:initials="JK">
    <w:p w:rsidR="009B60BF" w:rsidRDefault="009B60BF">
      <w:pPr>
        <w:pStyle w:val="CommentText"/>
      </w:pPr>
      <w:r>
        <w:rPr>
          <w:rStyle w:val="CommentReference"/>
        </w:rPr>
        <w:annotationRef/>
      </w:r>
      <w:r>
        <w:t>This sentence feels to be in the wrong place. Because in the next paragraph you are still refining and coming to the focus of your thesis. It feels like this sentence comes too early in the text</w:t>
      </w:r>
    </w:p>
  </w:comment>
  <w:comment w:id="8" w:author="Jorie Knook" w:date="2018-07-05T14:39:00Z" w:initials="JK">
    <w:p w:rsidR="00933E26" w:rsidRDefault="00933E26">
      <w:pPr>
        <w:pStyle w:val="CommentText"/>
      </w:pPr>
      <w:r>
        <w:rPr>
          <w:rStyle w:val="CommentReference"/>
        </w:rPr>
        <w:annotationRef/>
      </w:r>
      <w:r>
        <w:t>Now you say again where the thesis is about. I would just say it once, or merge it, otherwise it becomes confusing, especially since there is a whole other paragraph dedicated to it too</w:t>
      </w:r>
      <w:proofErr w:type="gramStart"/>
      <w:r>
        <w:t>..</w:t>
      </w:r>
      <w:proofErr w:type="gramEnd"/>
      <w:r>
        <w:t xml:space="preserve"> </w:t>
      </w:r>
    </w:p>
  </w:comment>
  <w:comment w:id="11" w:author="Jorie Knook" w:date="2018-07-05T14:41:00Z" w:initials="JK">
    <w:p w:rsidR="00933E26" w:rsidRDefault="00933E26">
      <w:pPr>
        <w:pStyle w:val="CommentText"/>
      </w:pPr>
      <w:r>
        <w:rPr>
          <w:rStyle w:val="CommentReference"/>
        </w:rPr>
        <w:annotationRef/>
      </w:r>
      <w:r>
        <w:t>Why are chapter 2 and 3 in one paragraph and then chapter 4</w:t>
      </w:r>
      <w:proofErr w:type="gramStart"/>
      <w:r>
        <w:t>,5,6</w:t>
      </w:r>
      <w:proofErr w:type="gramEnd"/>
      <w:r>
        <w:t xml:space="preserve"> in another paragraph?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DAA" w:rsidRDefault="00353DAA" w:rsidP="00AD03B6">
      <w:pPr>
        <w:spacing w:line="240" w:lineRule="auto"/>
      </w:pPr>
      <w:r>
        <w:separator/>
      </w:r>
    </w:p>
  </w:endnote>
  <w:endnote w:type="continuationSeparator" w:id="0">
    <w:p w:rsidR="00353DAA" w:rsidRDefault="00353DAA" w:rsidP="00AD03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DAA" w:rsidRDefault="00353DAA" w:rsidP="00AD03B6">
      <w:pPr>
        <w:spacing w:line="240" w:lineRule="auto"/>
      </w:pPr>
      <w:r>
        <w:separator/>
      </w:r>
    </w:p>
  </w:footnote>
  <w:footnote w:type="continuationSeparator" w:id="0">
    <w:p w:rsidR="00353DAA" w:rsidRDefault="00353DAA" w:rsidP="00AD03B6">
      <w:pPr>
        <w:spacing w:line="240" w:lineRule="auto"/>
      </w:pPr>
      <w:r>
        <w:continuationSeparator/>
      </w:r>
    </w:p>
  </w:footnote>
  <w:footnote w:id="1">
    <w:p w:rsidR="00AD03B6" w:rsidRDefault="00AD03B6" w:rsidP="00AD03B6">
      <w:pPr>
        <w:pStyle w:val="FootnoteText"/>
      </w:pPr>
      <w:r>
        <w:rPr>
          <w:rStyle w:val="FootnoteReference"/>
        </w:rPr>
        <w:footnoteRef/>
      </w:r>
      <w:r>
        <w:t xml:space="preserve"> </w:t>
      </w:r>
      <w:r>
        <w:rPr>
          <w:lang w:val="en-US"/>
        </w:rPr>
        <w:t xml:space="preserve">The </w:t>
      </w:r>
      <w:r w:rsidRPr="00D53402">
        <w:rPr>
          <w:lang w:val="en-US"/>
        </w:rPr>
        <w:t>International Treaty on Plant Genetic Resources for Food and Agriculture (ITPGRFA)</w:t>
      </w:r>
      <w:r>
        <w:rPr>
          <w:lang w:val="en-US"/>
        </w:rPr>
        <w:t xml:space="preserve"> was effective from 2004 while the </w:t>
      </w:r>
      <w:r>
        <w:t xml:space="preserve">Global Plan of Action (GPA) for FAnGR was adopted in 2007.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44B92586"/>
    <w:multiLevelType w:val="hybridMultilevel"/>
    <w:tmpl w:val="67A0F8FE"/>
    <w:lvl w:ilvl="0" w:tplc="08090001">
      <w:start w:val="1"/>
      <w:numFmt w:val="bullet"/>
      <w:lvlText w:val=""/>
      <w:lvlJc w:val="left"/>
      <w:pPr>
        <w:ind w:left="1114" w:hanging="360"/>
      </w:pPr>
      <w:rPr>
        <w:rFonts w:ascii="Symbol" w:hAnsi="Symbol" w:hint="default"/>
      </w:rPr>
    </w:lvl>
    <w:lvl w:ilvl="1" w:tplc="08090003" w:tentative="1">
      <w:start w:val="1"/>
      <w:numFmt w:val="bullet"/>
      <w:lvlText w:val="o"/>
      <w:lvlJc w:val="left"/>
      <w:pPr>
        <w:ind w:left="1834" w:hanging="360"/>
      </w:pPr>
      <w:rPr>
        <w:rFonts w:ascii="Courier New" w:hAnsi="Courier New" w:cs="Courier New" w:hint="default"/>
      </w:rPr>
    </w:lvl>
    <w:lvl w:ilvl="2" w:tplc="08090005" w:tentative="1">
      <w:start w:val="1"/>
      <w:numFmt w:val="bullet"/>
      <w:lvlText w:val=""/>
      <w:lvlJc w:val="left"/>
      <w:pPr>
        <w:ind w:left="2554" w:hanging="360"/>
      </w:pPr>
      <w:rPr>
        <w:rFonts w:ascii="Wingdings" w:hAnsi="Wingdings" w:hint="default"/>
      </w:rPr>
    </w:lvl>
    <w:lvl w:ilvl="3" w:tplc="08090001" w:tentative="1">
      <w:start w:val="1"/>
      <w:numFmt w:val="bullet"/>
      <w:lvlText w:val=""/>
      <w:lvlJc w:val="left"/>
      <w:pPr>
        <w:ind w:left="3274" w:hanging="360"/>
      </w:pPr>
      <w:rPr>
        <w:rFonts w:ascii="Symbol" w:hAnsi="Symbol" w:hint="default"/>
      </w:rPr>
    </w:lvl>
    <w:lvl w:ilvl="4" w:tplc="08090003" w:tentative="1">
      <w:start w:val="1"/>
      <w:numFmt w:val="bullet"/>
      <w:lvlText w:val="o"/>
      <w:lvlJc w:val="left"/>
      <w:pPr>
        <w:ind w:left="3994" w:hanging="360"/>
      </w:pPr>
      <w:rPr>
        <w:rFonts w:ascii="Courier New" w:hAnsi="Courier New" w:cs="Courier New" w:hint="default"/>
      </w:rPr>
    </w:lvl>
    <w:lvl w:ilvl="5" w:tplc="08090005" w:tentative="1">
      <w:start w:val="1"/>
      <w:numFmt w:val="bullet"/>
      <w:lvlText w:val=""/>
      <w:lvlJc w:val="left"/>
      <w:pPr>
        <w:ind w:left="4714" w:hanging="360"/>
      </w:pPr>
      <w:rPr>
        <w:rFonts w:ascii="Wingdings" w:hAnsi="Wingdings" w:hint="default"/>
      </w:rPr>
    </w:lvl>
    <w:lvl w:ilvl="6" w:tplc="08090001" w:tentative="1">
      <w:start w:val="1"/>
      <w:numFmt w:val="bullet"/>
      <w:lvlText w:val=""/>
      <w:lvlJc w:val="left"/>
      <w:pPr>
        <w:ind w:left="5434" w:hanging="360"/>
      </w:pPr>
      <w:rPr>
        <w:rFonts w:ascii="Symbol" w:hAnsi="Symbol" w:hint="default"/>
      </w:rPr>
    </w:lvl>
    <w:lvl w:ilvl="7" w:tplc="08090003" w:tentative="1">
      <w:start w:val="1"/>
      <w:numFmt w:val="bullet"/>
      <w:lvlText w:val="o"/>
      <w:lvlJc w:val="left"/>
      <w:pPr>
        <w:ind w:left="6154" w:hanging="360"/>
      </w:pPr>
      <w:rPr>
        <w:rFonts w:ascii="Courier New" w:hAnsi="Courier New" w:cs="Courier New" w:hint="default"/>
      </w:rPr>
    </w:lvl>
    <w:lvl w:ilvl="8" w:tplc="08090005" w:tentative="1">
      <w:start w:val="1"/>
      <w:numFmt w:val="bullet"/>
      <w:lvlText w:val=""/>
      <w:lvlJc w:val="left"/>
      <w:pPr>
        <w:ind w:left="6874" w:hanging="360"/>
      </w:pPr>
      <w:rPr>
        <w:rFonts w:ascii="Wingdings" w:hAnsi="Wingdings" w:hint="default"/>
      </w:rPr>
    </w:lvl>
  </w:abstractNum>
  <w:abstractNum w:abstractNumId="2">
    <w:nsid w:val="49615867"/>
    <w:multiLevelType w:val="multilevel"/>
    <w:tmpl w:val="3132A82C"/>
    <w:lvl w:ilvl="0">
      <w:start w:val="1"/>
      <w:numFmt w:val="decimal"/>
      <w:suff w:val="nothing"/>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C826F43"/>
    <w:multiLevelType w:val="hybridMultilevel"/>
    <w:tmpl w:val="556EC1D6"/>
    <w:lvl w:ilvl="0" w:tplc="6AC467F4">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3B6"/>
    <w:rsid w:val="0006766D"/>
    <w:rsid w:val="000E0872"/>
    <w:rsid w:val="001318E2"/>
    <w:rsid w:val="00133D6A"/>
    <w:rsid w:val="00157287"/>
    <w:rsid w:val="00164180"/>
    <w:rsid w:val="00167D05"/>
    <w:rsid w:val="001A62BA"/>
    <w:rsid w:val="002A1F76"/>
    <w:rsid w:val="00300986"/>
    <w:rsid w:val="00337E47"/>
    <w:rsid w:val="00346118"/>
    <w:rsid w:val="00353DAA"/>
    <w:rsid w:val="00496AB1"/>
    <w:rsid w:val="005366E5"/>
    <w:rsid w:val="005E3E62"/>
    <w:rsid w:val="006311BD"/>
    <w:rsid w:val="006E495D"/>
    <w:rsid w:val="007129A6"/>
    <w:rsid w:val="00712CFF"/>
    <w:rsid w:val="007273AF"/>
    <w:rsid w:val="00744AAF"/>
    <w:rsid w:val="00787DCF"/>
    <w:rsid w:val="00896C19"/>
    <w:rsid w:val="008F211E"/>
    <w:rsid w:val="00933E26"/>
    <w:rsid w:val="009A3E6B"/>
    <w:rsid w:val="009B2C60"/>
    <w:rsid w:val="009B60BF"/>
    <w:rsid w:val="00A20F4E"/>
    <w:rsid w:val="00AA5B70"/>
    <w:rsid w:val="00AA7E85"/>
    <w:rsid w:val="00AD03B6"/>
    <w:rsid w:val="00B03078"/>
    <w:rsid w:val="00B66AD1"/>
    <w:rsid w:val="00C00B2D"/>
    <w:rsid w:val="00C87318"/>
    <w:rsid w:val="00CA394A"/>
    <w:rsid w:val="00CB55AE"/>
    <w:rsid w:val="00CC2CBF"/>
    <w:rsid w:val="00CC6467"/>
    <w:rsid w:val="00CE3B99"/>
    <w:rsid w:val="00D15513"/>
    <w:rsid w:val="00D346B0"/>
    <w:rsid w:val="00D958CE"/>
    <w:rsid w:val="00D97836"/>
    <w:rsid w:val="00DB7021"/>
    <w:rsid w:val="00E15ED4"/>
    <w:rsid w:val="00ED5A43"/>
    <w:rsid w:val="00EE71BE"/>
    <w:rsid w:val="00F13B5A"/>
    <w:rsid w:val="00FB4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B6"/>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Firstparagraph"/>
    <w:link w:val="Heading3Char"/>
    <w:qFormat/>
    <w:rsid w:val="00AD03B6"/>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AD03B6"/>
    <w:pPr>
      <w:keepNext/>
      <w:spacing w:before="240" w:after="60"/>
      <w:ind w:left="864" w:hanging="864"/>
      <w:outlineLvl w:val="3"/>
    </w:pPr>
    <w:rPr>
      <w:rFonts w:asciiTheme="minorHAnsi" w:eastAsiaTheme="minorEastAsia" w:hAnsiTheme="minorHAnsi" w:cstheme="minorBidi"/>
      <w:b/>
      <w:bCs/>
      <w:sz w:val="28"/>
      <w:szCs w:val="28"/>
    </w:rPr>
  </w:style>
  <w:style w:type="paragraph" w:styleId="Heading5">
    <w:name w:val="heading 5"/>
    <w:aliases w:val="Chapter Under Title"/>
    <w:next w:val="Heading2"/>
    <w:link w:val="Heading5Char"/>
    <w:uiPriority w:val="9"/>
    <w:unhideWhenUsed/>
    <w:rsid w:val="00AD03B6"/>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AD03B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3B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3B6"/>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rsid w:val="00AD03B6"/>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AD03B6"/>
    <w:rPr>
      <w:rFonts w:eastAsiaTheme="minorEastAsia"/>
      <w:b/>
      <w:bCs/>
      <w:sz w:val="28"/>
      <w:szCs w:val="28"/>
    </w:rPr>
  </w:style>
  <w:style w:type="character" w:customStyle="1" w:styleId="Heading5Char">
    <w:name w:val="Heading 5 Char"/>
    <w:aliases w:val="Chapter Under Title Char"/>
    <w:basedOn w:val="DefaultParagraphFont"/>
    <w:link w:val="Heading5"/>
    <w:uiPriority w:val="9"/>
    <w:rsid w:val="00AD03B6"/>
    <w:rPr>
      <w:rFonts w:asciiTheme="majorHAnsi" w:eastAsiaTheme="minorEastAsia" w:hAnsiTheme="majorHAnsi"/>
      <w:bCs/>
      <w:iCs/>
      <w:sz w:val="32"/>
      <w:szCs w:val="26"/>
    </w:rPr>
  </w:style>
  <w:style w:type="character" w:customStyle="1" w:styleId="Heading7Char">
    <w:name w:val="Heading 7 Char"/>
    <w:basedOn w:val="DefaultParagraphFont"/>
    <w:link w:val="Heading7"/>
    <w:uiPriority w:val="9"/>
    <w:semiHidden/>
    <w:rsid w:val="00AD03B6"/>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AD0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3B6"/>
    <w:rPr>
      <w:rFonts w:asciiTheme="majorHAnsi" w:eastAsiaTheme="majorEastAsia" w:hAnsiTheme="majorHAnsi" w:cstheme="majorBidi"/>
      <w:i/>
      <w:iCs/>
      <w:color w:val="404040" w:themeColor="text1" w:themeTint="BF"/>
      <w:sz w:val="20"/>
      <w:szCs w:val="20"/>
    </w:rPr>
  </w:style>
  <w:style w:type="paragraph" w:customStyle="1" w:styleId="Firstparagraph">
    <w:name w:val="First paragraph"/>
    <w:basedOn w:val="Normal"/>
    <w:next w:val="Normal"/>
    <w:rsid w:val="00AD03B6"/>
  </w:style>
  <w:style w:type="character" w:styleId="CommentReference">
    <w:name w:val="annotation reference"/>
    <w:basedOn w:val="DefaultParagraphFont"/>
    <w:uiPriority w:val="99"/>
    <w:semiHidden/>
    <w:unhideWhenUsed/>
    <w:rsid w:val="00AD03B6"/>
    <w:rPr>
      <w:sz w:val="16"/>
      <w:szCs w:val="16"/>
    </w:rPr>
  </w:style>
  <w:style w:type="paragraph" w:styleId="CommentText">
    <w:name w:val="annotation text"/>
    <w:basedOn w:val="Normal"/>
    <w:link w:val="CommentTextChar"/>
    <w:uiPriority w:val="99"/>
    <w:semiHidden/>
    <w:unhideWhenUsed/>
    <w:rsid w:val="00AD03B6"/>
    <w:pPr>
      <w:spacing w:line="240" w:lineRule="auto"/>
    </w:pPr>
    <w:rPr>
      <w:sz w:val="20"/>
      <w:szCs w:val="20"/>
    </w:rPr>
  </w:style>
  <w:style w:type="character" w:customStyle="1" w:styleId="CommentTextChar">
    <w:name w:val="Comment Text Char"/>
    <w:basedOn w:val="DefaultParagraphFont"/>
    <w:link w:val="CommentText"/>
    <w:uiPriority w:val="99"/>
    <w:semiHidden/>
    <w:rsid w:val="00AD03B6"/>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AD03B6"/>
    <w:pPr>
      <w:spacing w:line="240" w:lineRule="auto"/>
    </w:pPr>
    <w:rPr>
      <w:sz w:val="20"/>
      <w:szCs w:val="20"/>
    </w:rPr>
  </w:style>
  <w:style w:type="character" w:customStyle="1" w:styleId="FootnoteTextChar">
    <w:name w:val="Footnote Text Char"/>
    <w:basedOn w:val="DefaultParagraphFont"/>
    <w:link w:val="FootnoteText"/>
    <w:uiPriority w:val="99"/>
    <w:rsid w:val="00AD03B6"/>
    <w:rPr>
      <w:rFonts w:ascii="Times New Roman" w:eastAsia="Times New Roman" w:hAnsi="Times New Roman" w:cs="Times New Roman"/>
      <w:sz w:val="20"/>
      <w:szCs w:val="20"/>
    </w:rPr>
  </w:style>
  <w:style w:type="character" w:styleId="FootnoteReference">
    <w:name w:val="footnote reference"/>
    <w:uiPriority w:val="99"/>
    <w:semiHidden/>
    <w:unhideWhenUsed/>
    <w:rsid w:val="00AD03B6"/>
    <w:rPr>
      <w:vertAlign w:val="superscript"/>
    </w:rPr>
  </w:style>
  <w:style w:type="paragraph" w:styleId="ListParagraph">
    <w:name w:val="List Paragraph"/>
    <w:basedOn w:val="Normal"/>
    <w:uiPriority w:val="34"/>
    <w:qFormat/>
    <w:rsid w:val="00AD03B6"/>
    <w:pPr>
      <w:ind w:left="720"/>
      <w:contextualSpacing/>
    </w:pPr>
  </w:style>
  <w:style w:type="paragraph" w:styleId="Caption">
    <w:name w:val="caption"/>
    <w:basedOn w:val="Normal"/>
    <w:next w:val="Normal"/>
    <w:uiPriority w:val="35"/>
    <w:unhideWhenUsed/>
    <w:qFormat/>
    <w:rsid w:val="00AD03B6"/>
    <w:pPr>
      <w:spacing w:after="200" w:line="240" w:lineRule="auto"/>
    </w:pPr>
    <w:rPr>
      <w:rFonts w:eastAsia="Batang"/>
      <w:bCs/>
      <w:szCs w:val="18"/>
    </w:rPr>
  </w:style>
  <w:style w:type="paragraph" w:styleId="BalloonText">
    <w:name w:val="Balloon Text"/>
    <w:basedOn w:val="Normal"/>
    <w:link w:val="BalloonTextChar"/>
    <w:uiPriority w:val="99"/>
    <w:semiHidden/>
    <w:unhideWhenUsed/>
    <w:rsid w:val="00AD03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B6"/>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D97836"/>
    <w:rPr>
      <w:b/>
      <w:bCs/>
    </w:rPr>
  </w:style>
  <w:style w:type="character" w:customStyle="1" w:styleId="CommentSubjectChar">
    <w:name w:val="Comment Subject Char"/>
    <w:basedOn w:val="CommentTextChar"/>
    <w:link w:val="CommentSubject"/>
    <w:uiPriority w:val="99"/>
    <w:semiHidden/>
    <w:rsid w:val="00D97836"/>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B6"/>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Firstparagraph"/>
    <w:link w:val="Heading3Char"/>
    <w:qFormat/>
    <w:rsid w:val="00AD03B6"/>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AD03B6"/>
    <w:pPr>
      <w:keepNext/>
      <w:spacing w:before="240" w:after="60"/>
      <w:ind w:left="864" w:hanging="864"/>
      <w:outlineLvl w:val="3"/>
    </w:pPr>
    <w:rPr>
      <w:rFonts w:asciiTheme="minorHAnsi" w:eastAsiaTheme="minorEastAsia" w:hAnsiTheme="minorHAnsi" w:cstheme="minorBidi"/>
      <w:b/>
      <w:bCs/>
      <w:sz w:val="28"/>
      <w:szCs w:val="28"/>
    </w:rPr>
  </w:style>
  <w:style w:type="paragraph" w:styleId="Heading5">
    <w:name w:val="heading 5"/>
    <w:aliases w:val="Chapter Under Title"/>
    <w:next w:val="Heading2"/>
    <w:link w:val="Heading5Char"/>
    <w:uiPriority w:val="9"/>
    <w:unhideWhenUsed/>
    <w:rsid w:val="00AD03B6"/>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AD03B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3B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3B6"/>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rsid w:val="00AD03B6"/>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AD03B6"/>
    <w:rPr>
      <w:rFonts w:eastAsiaTheme="minorEastAsia"/>
      <w:b/>
      <w:bCs/>
      <w:sz w:val="28"/>
      <w:szCs w:val="28"/>
    </w:rPr>
  </w:style>
  <w:style w:type="character" w:customStyle="1" w:styleId="Heading5Char">
    <w:name w:val="Heading 5 Char"/>
    <w:aliases w:val="Chapter Under Title Char"/>
    <w:basedOn w:val="DefaultParagraphFont"/>
    <w:link w:val="Heading5"/>
    <w:uiPriority w:val="9"/>
    <w:rsid w:val="00AD03B6"/>
    <w:rPr>
      <w:rFonts w:asciiTheme="majorHAnsi" w:eastAsiaTheme="minorEastAsia" w:hAnsiTheme="majorHAnsi"/>
      <w:bCs/>
      <w:iCs/>
      <w:sz w:val="32"/>
      <w:szCs w:val="26"/>
    </w:rPr>
  </w:style>
  <w:style w:type="character" w:customStyle="1" w:styleId="Heading7Char">
    <w:name w:val="Heading 7 Char"/>
    <w:basedOn w:val="DefaultParagraphFont"/>
    <w:link w:val="Heading7"/>
    <w:uiPriority w:val="9"/>
    <w:semiHidden/>
    <w:rsid w:val="00AD03B6"/>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AD0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3B6"/>
    <w:rPr>
      <w:rFonts w:asciiTheme="majorHAnsi" w:eastAsiaTheme="majorEastAsia" w:hAnsiTheme="majorHAnsi" w:cstheme="majorBidi"/>
      <w:i/>
      <w:iCs/>
      <w:color w:val="404040" w:themeColor="text1" w:themeTint="BF"/>
      <w:sz w:val="20"/>
      <w:szCs w:val="20"/>
    </w:rPr>
  </w:style>
  <w:style w:type="paragraph" w:customStyle="1" w:styleId="Firstparagraph">
    <w:name w:val="First paragraph"/>
    <w:basedOn w:val="Normal"/>
    <w:next w:val="Normal"/>
    <w:rsid w:val="00AD03B6"/>
  </w:style>
  <w:style w:type="character" w:styleId="CommentReference">
    <w:name w:val="annotation reference"/>
    <w:basedOn w:val="DefaultParagraphFont"/>
    <w:uiPriority w:val="99"/>
    <w:semiHidden/>
    <w:unhideWhenUsed/>
    <w:rsid w:val="00AD03B6"/>
    <w:rPr>
      <w:sz w:val="16"/>
      <w:szCs w:val="16"/>
    </w:rPr>
  </w:style>
  <w:style w:type="paragraph" w:styleId="CommentText">
    <w:name w:val="annotation text"/>
    <w:basedOn w:val="Normal"/>
    <w:link w:val="CommentTextChar"/>
    <w:uiPriority w:val="99"/>
    <w:semiHidden/>
    <w:unhideWhenUsed/>
    <w:rsid w:val="00AD03B6"/>
    <w:pPr>
      <w:spacing w:line="240" w:lineRule="auto"/>
    </w:pPr>
    <w:rPr>
      <w:sz w:val="20"/>
      <w:szCs w:val="20"/>
    </w:rPr>
  </w:style>
  <w:style w:type="character" w:customStyle="1" w:styleId="CommentTextChar">
    <w:name w:val="Comment Text Char"/>
    <w:basedOn w:val="DefaultParagraphFont"/>
    <w:link w:val="CommentText"/>
    <w:uiPriority w:val="99"/>
    <w:semiHidden/>
    <w:rsid w:val="00AD03B6"/>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AD03B6"/>
    <w:pPr>
      <w:spacing w:line="240" w:lineRule="auto"/>
    </w:pPr>
    <w:rPr>
      <w:sz w:val="20"/>
      <w:szCs w:val="20"/>
    </w:rPr>
  </w:style>
  <w:style w:type="character" w:customStyle="1" w:styleId="FootnoteTextChar">
    <w:name w:val="Footnote Text Char"/>
    <w:basedOn w:val="DefaultParagraphFont"/>
    <w:link w:val="FootnoteText"/>
    <w:uiPriority w:val="99"/>
    <w:rsid w:val="00AD03B6"/>
    <w:rPr>
      <w:rFonts w:ascii="Times New Roman" w:eastAsia="Times New Roman" w:hAnsi="Times New Roman" w:cs="Times New Roman"/>
      <w:sz w:val="20"/>
      <w:szCs w:val="20"/>
    </w:rPr>
  </w:style>
  <w:style w:type="character" w:styleId="FootnoteReference">
    <w:name w:val="footnote reference"/>
    <w:uiPriority w:val="99"/>
    <w:semiHidden/>
    <w:unhideWhenUsed/>
    <w:rsid w:val="00AD03B6"/>
    <w:rPr>
      <w:vertAlign w:val="superscript"/>
    </w:rPr>
  </w:style>
  <w:style w:type="paragraph" w:styleId="ListParagraph">
    <w:name w:val="List Paragraph"/>
    <w:basedOn w:val="Normal"/>
    <w:uiPriority w:val="34"/>
    <w:qFormat/>
    <w:rsid w:val="00AD03B6"/>
    <w:pPr>
      <w:ind w:left="720"/>
      <w:contextualSpacing/>
    </w:pPr>
  </w:style>
  <w:style w:type="paragraph" w:styleId="Caption">
    <w:name w:val="caption"/>
    <w:basedOn w:val="Normal"/>
    <w:next w:val="Normal"/>
    <w:uiPriority w:val="35"/>
    <w:unhideWhenUsed/>
    <w:qFormat/>
    <w:rsid w:val="00AD03B6"/>
    <w:pPr>
      <w:spacing w:after="200" w:line="240" w:lineRule="auto"/>
    </w:pPr>
    <w:rPr>
      <w:rFonts w:eastAsia="Batang"/>
      <w:bCs/>
      <w:szCs w:val="18"/>
    </w:rPr>
  </w:style>
  <w:style w:type="paragraph" w:styleId="BalloonText">
    <w:name w:val="Balloon Text"/>
    <w:basedOn w:val="Normal"/>
    <w:link w:val="BalloonTextChar"/>
    <w:uiPriority w:val="99"/>
    <w:semiHidden/>
    <w:unhideWhenUsed/>
    <w:rsid w:val="00AD03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B6"/>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D97836"/>
    <w:rPr>
      <w:b/>
      <w:bCs/>
    </w:rPr>
  </w:style>
  <w:style w:type="character" w:customStyle="1" w:styleId="CommentSubjectChar">
    <w:name w:val="Comment Subject Char"/>
    <w:basedOn w:val="CommentTextChar"/>
    <w:link w:val="CommentSubject"/>
    <w:uiPriority w:val="99"/>
    <w:semiHidden/>
    <w:rsid w:val="00D9783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DCD55-B8AA-4D79-B31B-F19E6AD3C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13571</Words>
  <Characters>77358</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90748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Jorie Knook</cp:lastModifiedBy>
  <cp:revision>3</cp:revision>
  <cp:lastPrinted>2018-07-02T15:27:00Z</cp:lastPrinted>
  <dcterms:created xsi:type="dcterms:W3CDTF">2018-07-04T05:17:00Z</dcterms:created>
  <dcterms:modified xsi:type="dcterms:W3CDTF">2018-07-05T02:43:00Z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http://csl.mendeley.com/styles/193037751/apa</vt:lpwstr>
  </property>
  <property fmtid="{D5CDD505-2E9C-101B-9397-08002B2CF9AE}" pid="3" name="Mendeley Recent Style Name 0_1">
    <vt:lpwstr>American Psychological Association 6th edition - Warwick Wainwright, MSc Environmental Management</vt:lpwstr>
  </property>
  <property fmtid="{D5CDD505-2E9C-101B-9397-08002B2CF9AE}" pid="4" name="Mendeley Recent Style Id 1_1">
    <vt:lpwstr>http://www.zotero.org/styles/ecosystem-services</vt:lpwstr>
  </property>
  <property fmtid="{D5CDD505-2E9C-101B-9397-08002B2CF9AE}" pid="5" name="Mendeley Recent Style Name 1_1">
    <vt:lpwstr>Ecosystem Services</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http://csl.mendeley.com/styles/193037751/elsevier-harvard</vt:lpwstr>
  </property>
  <property fmtid="{D5CDD505-2E9C-101B-9397-08002B2CF9AE}" pid="9" name="Mendeley Recent Style Name 3_1">
    <vt:lpwstr>Elsevier - Harvard (with titles) - Warwick Wainwright, MSc Environmental Management</vt:lpwstr>
  </property>
  <property fmtid="{D5CDD505-2E9C-101B-9397-08002B2CF9AE}" pid="10" name="Mendeley Recent Style Id 4_1">
    <vt:lpwstr>http://www.zotero.org/styles/land-use-policy</vt:lpwstr>
  </property>
  <property fmtid="{D5CDD505-2E9C-101B-9397-08002B2CF9AE}" pid="11" name="Mendeley Recent Style Name 4_1">
    <vt:lpwstr>Land Use Policy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http://www.zotero.org/styles/oxford-art-journal</vt:lpwstr>
  </property>
  <property fmtid="{D5CDD505-2E9C-101B-9397-08002B2CF9AE}" pid="19" name="Mendeley Recent Style Name 8_1">
    <vt:lpwstr>Oxford Art Journal</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503198de-b242-3ff6-b753-aba7beb89282</vt:lpwstr>
  </property>
  <property fmtid="{D5CDD505-2E9C-101B-9397-08002B2CF9AE}" pid="24" name="Mendeley Citation Style_1">
    <vt:lpwstr>http://csl.mendeley.com/styles/193037751/elsevier-harvard</vt:lpwstr>
  </property>
</Properties>
</file>