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D2705" w14:textId="77777777" w:rsidR="003C72FB" w:rsidRDefault="001E53EB" w:rsidP="0023274C">
      <w:pPr>
        <w:pStyle w:val="NoSpacing"/>
      </w:pPr>
      <w:r>
        <w:t>Summary</w:t>
      </w:r>
    </w:p>
    <w:p w14:paraId="751ECAB9" w14:textId="77777777" w:rsidR="00BE5553" w:rsidRPr="00BE5553" w:rsidRDefault="00BE5553" w:rsidP="00BE5553"/>
    <w:p w14:paraId="3954083A" w14:textId="77777777" w:rsidR="004C5AB2" w:rsidRDefault="003C72FB" w:rsidP="002239EC">
      <w:r w:rsidRPr="001069EA">
        <w:t xml:space="preserve">This </w:t>
      </w:r>
      <w:ins w:id="0" w:author="MORAN Dominic" w:date="2018-07-16T13:32:00Z">
        <w:r w:rsidR="0023274C">
          <w:t>thesis has</w:t>
        </w:r>
      </w:ins>
      <w:del w:id="1" w:author="MORAN Dominic" w:date="2018-07-16T13:32:00Z">
        <w:r w:rsidRPr="001069EA" w:rsidDel="0023274C">
          <w:delText>research</w:delText>
        </w:r>
      </w:del>
      <w:r w:rsidRPr="001069EA">
        <w:t xml:space="preserve"> explored how the design of agrobiodiveristy conservation schemes </w:t>
      </w:r>
      <w:proofErr w:type="gramStart"/>
      <w:r w:rsidRPr="001069EA">
        <w:t>could be made</w:t>
      </w:r>
      <w:proofErr w:type="gramEnd"/>
      <w:r w:rsidRPr="001069EA">
        <w:t xml:space="preserve"> more </w:t>
      </w:r>
      <w:del w:id="2" w:author="MORAN Dominic" w:date="2018-07-16T13:32:00Z">
        <w:r w:rsidRPr="001069EA" w:rsidDel="0023274C">
          <w:delText>(</w:delText>
        </w:r>
      </w:del>
      <w:r w:rsidRPr="001069EA">
        <w:t>cost</w:t>
      </w:r>
      <w:del w:id="3" w:author="MORAN Dominic" w:date="2018-07-16T13:32:00Z">
        <w:r w:rsidRPr="001069EA" w:rsidDel="0023274C">
          <w:delText>)</w:delText>
        </w:r>
      </w:del>
      <w:ins w:id="4" w:author="MORAN Dominic" w:date="2018-07-16T13:32:00Z">
        <w:r w:rsidR="0023274C">
          <w:t>-</w:t>
        </w:r>
      </w:ins>
      <w:del w:id="5" w:author="MORAN Dominic" w:date="2018-07-16T13:32:00Z">
        <w:r w:rsidRPr="001069EA" w:rsidDel="0023274C">
          <w:delText xml:space="preserve"> </w:delText>
        </w:r>
      </w:del>
      <w:r w:rsidRPr="001069EA">
        <w:t>effective.  The modelling approaches provide empirical assessment of different scheme designs and costs to meet demand for diversity attributes that include use and non-use values. This is important because the application of economic models to improve cost</w:t>
      </w:r>
      <w:ins w:id="6" w:author="MORAN Dominic" w:date="2018-07-16T13:34:00Z">
        <w:r w:rsidR="0023274C">
          <w:t>-</w:t>
        </w:r>
      </w:ins>
      <w:del w:id="7" w:author="MORAN Dominic" w:date="2018-07-16T13:34:00Z">
        <w:r w:rsidRPr="001069EA" w:rsidDel="0023274C">
          <w:delText xml:space="preserve"> </w:delText>
        </w:r>
      </w:del>
      <w:r w:rsidRPr="001069EA">
        <w:t xml:space="preserve">effectiveness of PGR and FAnGR schemes are scarce, despite farm-scale intensification that threatens agrobiodiveristy. </w:t>
      </w:r>
      <w:r w:rsidR="002239EC">
        <w:t xml:space="preserve">The thesis therefore explored how the </w:t>
      </w:r>
      <w:r w:rsidR="002239EC" w:rsidRPr="001069EA">
        <w:t xml:space="preserve">supply and demand side aspects of </w:t>
      </w:r>
      <w:r w:rsidR="002239EC">
        <w:t>conservation could</w:t>
      </w:r>
      <w:r w:rsidR="002239EC" w:rsidRPr="001069EA">
        <w:t xml:space="preserve"> be </w:t>
      </w:r>
      <w:r w:rsidR="002239EC">
        <w:t>optimised</w:t>
      </w:r>
      <w:r w:rsidR="002239EC" w:rsidRPr="001069EA">
        <w:t xml:space="preserve"> as a function of biological, genetic and economic factors</w:t>
      </w:r>
      <w:r w:rsidR="002239EC">
        <w:t xml:space="preserve">.  </w:t>
      </w:r>
    </w:p>
    <w:p w14:paraId="67CC7DFF" w14:textId="77777777" w:rsidR="002239EC" w:rsidRPr="002239EC" w:rsidRDefault="002239EC" w:rsidP="002239EC"/>
    <w:p w14:paraId="2B0A932E" w14:textId="77777777" w:rsidR="00E06119" w:rsidRDefault="000321FB" w:rsidP="004C5AB2">
      <w:pPr>
        <w:rPr>
          <w:lang w:eastAsia="en-GB"/>
        </w:rPr>
      </w:pPr>
      <w:r>
        <w:rPr>
          <w:lang w:eastAsia="en-GB"/>
        </w:rPr>
        <w:t>Chapter T</w:t>
      </w:r>
      <w:r w:rsidR="004061B7">
        <w:rPr>
          <w:lang w:eastAsia="en-GB"/>
        </w:rPr>
        <w:t>wo provided</w:t>
      </w:r>
      <w:r w:rsidR="004C5AB2" w:rsidRPr="001069EA">
        <w:rPr>
          <w:lang w:eastAsia="en-GB"/>
        </w:rPr>
        <w:t xml:space="preserve"> a review of institutions and instruments to supply diversity</w:t>
      </w:r>
      <w:r w:rsidR="00762A5C">
        <w:rPr>
          <w:lang w:eastAsia="en-GB"/>
        </w:rPr>
        <w:t xml:space="preserve"> </w:t>
      </w:r>
      <w:r w:rsidR="004C5AB2" w:rsidRPr="001069EA">
        <w:rPr>
          <w:lang w:eastAsia="en-GB"/>
        </w:rPr>
        <w:t xml:space="preserve">alongside discussion of the different economic values that rare breeds encode. A growing need to more explicitly supply the different value attributes of breed diversity </w:t>
      </w:r>
      <w:r w:rsidR="00D03E32">
        <w:rPr>
          <w:lang w:eastAsia="en-GB"/>
        </w:rPr>
        <w:t xml:space="preserve">has </w:t>
      </w:r>
      <w:r w:rsidR="004C5AB2" w:rsidRPr="001069EA">
        <w:rPr>
          <w:lang w:eastAsia="en-GB"/>
        </w:rPr>
        <w:t>emerged</w:t>
      </w:r>
      <w:ins w:id="8" w:author="MORAN Dominic" w:date="2018-07-16T13:36:00Z">
        <w:r w:rsidR="00CF2F70">
          <w:rPr>
            <w:lang w:eastAsia="en-GB"/>
          </w:rPr>
          <w:t>,</w:t>
        </w:r>
      </w:ins>
      <w:r w:rsidR="004C5AB2" w:rsidRPr="001069EA">
        <w:rPr>
          <w:lang w:eastAsia="en-GB"/>
        </w:rPr>
        <w:t xml:space="preserve"> and reflects the broad range of ecosystem services provided by farm animal diversity </w:t>
      </w:r>
      <w:r w:rsidR="004C5AB2" w:rsidRPr="001069EA">
        <w:rPr>
          <w:lang w:eastAsia="en-GB"/>
        </w:rPr>
        <w:fldChar w:fldCharType="begin" w:fldLock="1"/>
      </w:r>
      <w:r w:rsidR="004C5AB2" w:rsidRPr="001069EA">
        <w:rPr>
          <w:lang w:eastAsia="en-GB"/>
        </w:rPr>
        <w:instrText>ADDIN CSL_CITATION { "citationItems" : [ { "id" : "ITEM-1", "itemData" : { "ISSN" : "2211-9124", "author" : [ { "dropping-particle" : "", "family" : "Leroy", "given" : "Gregoire", "non-dropping-particle" : "", "parse-names" : false, "suffix" : "" }, { "dropping-particle" : "", "family" : "Baumung", "given" : "Roswitha", "non-dropping-particle" : "", "parse-names" : false, "suffix" : "" }, { "dropping-particle" : "", "family" : "Boettcher", "given" : "Paul", "non-dropping-particle" : "", "parse-names" : false, "suffix" : "" }, { "dropping-particle" : "", "family" : "Besbes", "given" : "Badi", "non-dropping-particle" : "", "parse-names" : false, "suffix" : "" }, { "dropping-particle" : "", "family" : "From", "given" : "Tatiana", "non-dropping-particle" : "", "parse-names" : false, "suffix" : "" }, { "dropping-particle" : "", "family" : "Hoffmann", "given" : "Irene", "non-dropping-particle" : "", "parse-names" : false, "suffix" : "" } ], "container-title" : "Global Food Security", "id" : "ITEM-1", "issued" : { "date-parts" : [ [ "2018" ] ] }, "publisher" : "Elsevier", "title" : "Animal genetic resources diversity and ecosystem services", "type" : "article-journal" }, "uris" : [ "http://www.mendeley.com/documents/?uuid=b008b77c-0248-469f-9b09-61ad751abec3" ] } ], "mendeley" : { "formattedCitation" : "(Leroy et al., 2018)", "plainTextFormattedCitation" : "(Leroy et al., 2018)", "previouslyFormattedCitation" : "(Leroy et al., 2018)" }, "properties" : { "noteIndex" : 0 }, "schema" : "https://github.com/citation-style-language/schema/raw/master/csl-citation.json" }</w:instrText>
      </w:r>
      <w:r w:rsidR="004C5AB2" w:rsidRPr="001069EA">
        <w:rPr>
          <w:lang w:eastAsia="en-GB"/>
        </w:rPr>
        <w:fldChar w:fldCharType="separate"/>
      </w:r>
      <w:r w:rsidR="004C5AB2" w:rsidRPr="001069EA">
        <w:rPr>
          <w:noProof/>
          <w:lang w:eastAsia="en-GB"/>
        </w:rPr>
        <w:t>(Leroy et al., 2018)</w:t>
      </w:r>
      <w:r w:rsidR="004C5AB2" w:rsidRPr="001069EA">
        <w:rPr>
          <w:lang w:eastAsia="en-GB"/>
        </w:rPr>
        <w:fldChar w:fldCharType="end"/>
      </w:r>
      <w:r w:rsidR="004C5AB2" w:rsidRPr="001069EA">
        <w:rPr>
          <w:lang w:eastAsia="en-GB"/>
        </w:rPr>
        <w:t xml:space="preserve">. </w:t>
      </w:r>
      <w:r w:rsidR="00E06119">
        <w:rPr>
          <w:lang w:eastAsia="en-GB"/>
        </w:rPr>
        <w:t xml:space="preserve">By </w:t>
      </w:r>
      <w:r w:rsidR="004061B7">
        <w:rPr>
          <w:szCs w:val="22"/>
        </w:rPr>
        <w:t>c</w:t>
      </w:r>
      <w:r w:rsidR="00E06119">
        <w:rPr>
          <w:szCs w:val="22"/>
        </w:rPr>
        <w:t>onsidering</w:t>
      </w:r>
      <w:r w:rsidR="004061B7" w:rsidRPr="00103D8C">
        <w:rPr>
          <w:szCs w:val="22"/>
        </w:rPr>
        <w:t xml:space="preserve"> how institutions</w:t>
      </w:r>
      <w:r w:rsidR="004061B7">
        <w:rPr>
          <w:szCs w:val="22"/>
        </w:rPr>
        <w:t xml:space="preserve"> mediate or respond to wider societal preferences for conservation</w:t>
      </w:r>
      <w:r w:rsidR="00E06119">
        <w:rPr>
          <w:szCs w:val="22"/>
        </w:rPr>
        <w:t>, the chapter reveals how different forms of market failure appear to be exacerbating breed status</w:t>
      </w:r>
      <w:r w:rsidR="004061B7">
        <w:rPr>
          <w:szCs w:val="22"/>
        </w:rPr>
        <w:t>.</w:t>
      </w:r>
      <w:r w:rsidR="00E06119">
        <w:rPr>
          <w:szCs w:val="22"/>
        </w:rPr>
        <w:t xml:space="preserve"> </w:t>
      </w:r>
      <w:r w:rsidR="00E06119">
        <w:rPr>
          <w:lang w:eastAsia="en-GB"/>
        </w:rPr>
        <w:t xml:space="preserve">We suggest </w:t>
      </w:r>
      <w:ins w:id="9" w:author="MORAN Dominic" w:date="2018-07-16T13:36:00Z">
        <w:r w:rsidR="00CF2F70">
          <w:rPr>
            <w:lang w:eastAsia="en-GB"/>
          </w:rPr>
          <w:t xml:space="preserve">that </w:t>
        </w:r>
      </w:ins>
      <w:r w:rsidR="00E06119">
        <w:rPr>
          <w:lang w:eastAsia="en-GB"/>
        </w:rPr>
        <w:t xml:space="preserve">policy instruments and the </w:t>
      </w:r>
      <w:r w:rsidR="004C5AB2" w:rsidRPr="001069EA">
        <w:rPr>
          <w:lang w:eastAsia="en-GB"/>
        </w:rPr>
        <w:t xml:space="preserve">SI agenda should better consider </w:t>
      </w:r>
      <w:r w:rsidR="00E06119">
        <w:rPr>
          <w:lang w:eastAsia="en-GB"/>
        </w:rPr>
        <w:t xml:space="preserve">the range of use and </w:t>
      </w:r>
      <w:r w:rsidR="004C5AB2" w:rsidRPr="001069EA">
        <w:rPr>
          <w:lang w:eastAsia="en-GB"/>
        </w:rPr>
        <w:t xml:space="preserve">non-use values associated with </w:t>
      </w:r>
      <w:r w:rsidR="00E06119">
        <w:rPr>
          <w:lang w:eastAsia="en-GB"/>
        </w:rPr>
        <w:t>breed diversity</w:t>
      </w:r>
      <w:r w:rsidR="005F5534">
        <w:rPr>
          <w:lang w:eastAsia="en-GB"/>
        </w:rPr>
        <w:t>.</w:t>
      </w:r>
      <w:r w:rsidR="00E06119">
        <w:rPr>
          <w:lang w:eastAsia="en-GB"/>
        </w:rPr>
        <w:t xml:space="preserve"> </w:t>
      </w:r>
    </w:p>
    <w:p w14:paraId="4FBD02A2" w14:textId="77777777" w:rsidR="00605A18" w:rsidRPr="001069EA" w:rsidRDefault="00605A18" w:rsidP="00605A18">
      <w:pPr>
        <w:rPr>
          <w:lang w:eastAsia="en-GB"/>
        </w:rPr>
      </w:pPr>
    </w:p>
    <w:p w14:paraId="211AE02A" w14:textId="77777777" w:rsidR="00FA3CB5" w:rsidRDefault="000321FB" w:rsidP="004C5AB2">
      <w:pPr>
        <w:rPr>
          <w:lang w:eastAsia="en-GB"/>
        </w:rPr>
      </w:pPr>
      <w:r>
        <w:rPr>
          <w:lang w:eastAsia="en-GB"/>
        </w:rPr>
        <w:t>Chapter T</w:t>
      </w:r>
      <w:r w:rsidR="00605A18" w:rsidRPr="001069EA">
        <w:rPr>
          <w:lang w:eastAsia="en-GB"/>
        </w:rPr>
        <w:t xml:space="preserve">hree employed a survey and CE to explore farmer motivations for keeping rare breeds and preferences for the design of conservation contracts, including </w:t>
      </w:r>
      <w:r w:rsidR="00762A5C">
        <w:rPr>
          <w:lang w:eastAsia="en-GB"/>
        </w:rPr>
        <w:t xml:space="preserve">assessment of farmer </w:t>
      </w:r>
      <w:r w:rsidR="00605A18" w:rsidRPr="001069EA">
        <w:rPr>
          <w:lang w:eastAsia="en-GB"/>
        </w:rPr>
        <w:t xml:space="preserve">WTA to participate in a contractual scheme. </w:t>
      </w:r>
      <w:r w:rsidR="00F555E7">
        <w:rPr>
          <w:lang w:eastAsia="en-GB"/>
        </w:rPr>
        <w:t>Results suggest</w:t>
      </w:r>
      <w:r w:rsidR="00605A18" w:rsidRPr="001069EA">
        <w:rPr>
          <w:lang w:eastAsia="en-GB"/>
        </w:rPr>
        <w:t xml:space="preserve"> farmers in Transylvania are intensifying farming practices and this may be accelerating</w:t>
      </w:r>
      <w:r w:rsidR="00762A5C">
        <w:rPr>
          <w:lang w:eastAsia="en-GB"/>
        </w:rPr>
        <w:t xml:space="preserve"> reductions in farm </w:t>
      </w:r>
      <w:r w:rsidR="00D03E32">
        <w:rPr>
          <w:lang w:eastAsia="en-GB"/>
        </w:rPr>
        <w:t xml:space="preserve">animal </w:t>
      </w:r>
      <w:r w:rsidR="00762A5C">
        <w:rPr>
          <w:lang w:eastAsia="en-GB"/>
        </w:rPr>
        <w:t xml:space="preserve">diversity. </w:t>
      </w:r>
      <w:r w:rsidR="00605A18" w:rsidRPr="001069EA">
        <w:rPr>
          <w:lang w:eastAsia="en-GB"/>
        </w:rPr>
        <w:t xml:space="preserve">Increasing farmer awareness and removing barriers to entry for </w:t>
      </w:r>
      <w:r w:rsidR="00D03E32">
        <w:rPr>
          <w:lang w:eastAsia="en-GB"/>
        </w:rPr>
        <w:t xml:space="preserve">RDP </w:t>
      </w:r>
      <w:r w:rsidR="00605A18" w:rsidRPr="001069EA">
        <w:rPr>
          <w:lang w:eastAsia="en-GB"/>
        </w:rPr>
        <w:t>schemes is key to increasing farmer part</w:t>
      </w:r>
      <w:r w:rsidR="00361E0F">
        <w:rPr>
          <w:lang w:eastAsia="en-GB"/>
        </w:rPr>
        <w:t>icipation in rare breed conservation. The choice model indicated</w:t>
      </w:r>
      <w:r w:rsidR="00D03E32">
        <w:rPr>
          <w:lang w:eastAsia="en-GB"/>
        </w:rPr>
        <w:t xml:space="preserve"> farmers have</w:t>
      </w:r>
      <w:r w:rsidR="00605A18" w:rsidRPr="001069EA">
        <w:rPr>
          <w:lang w:eastAsia="en-GB"/>
        </w:rPr>
        <w:t xml:space="preserve"> heterogeneous preferences for contract attributes </w:t>
      </w:r>
      <w:r w:rsidR="00D03E32">
        <w:rPr>
          <w:lang w:eastAsia="en-GB"/>
        </w:rPr>
        <w:t xml:space="preserve">and these vary </w:t>
      </w:r>
      <w:r w:rsidR="00D03E32">
        <w:rPr>
          <w:lang w:eastAsia="en-GB"/>
        </w:rPr>
        <w:lastRenderedPageBreak/>
        <w:t>depending on farm species kept. C</w:t>
      </w:r>
      <w:r w:rsidR="00605A18" w:rsidRPr="001069EA">
        <w:rPr>
          <w:lang w:eastAsia="en-GB"/>
        </w:rPr>
        <w:t xml:space="preserve">onsidering these </w:t>
      </w:r>
      <w:r w:rsidR="00D03E32">
        <w:rPr>
          <w:lang w:eastAsia="en-GB"/>
        </w:rPr>
        <w:t>preferences</w:t>
      </w:r>
      <w:r w:rsidR="00605A18" w:rsidRPr="001069EA">
        <w:rPr>
          <w:lang w:eastAsia="en-GB"/>
        </w:rPr>
        <w:t xml:space="preserve"> could improve the design of schemes and reduce the cost of conservation. </w:t>
      </w:r>
    </w:p>
    <w:p w14:paraId="1F166089" w14:textId="77777777" w:rsidR="00FA3CB5" w:rsidRDefault="00FA3CB5" w:rsidP="004C5AB2">
      <w:pPr>
        <w:rPr>
          <w:lang w:eastAsia="en-GB"/>
        </w:rPr>
      </w:pPr>
    </w:p>
    <w:p w14:paraId="388220DE" w14:textId="77777777" w:rsidR="00605A18" w:rsidRDefault="000321FB" w:rsidP="004C5AB2">
      <w:pPr>
        <w:rPr>
          <w:lang w:eastAsia="en-GB"/>
        </w:rPr>
      </w:pPr>
      <w:del w:id="10" w:author="MORAN Dominic" w:date="2018-07-16T13:37:00Z">
        <w:r w:rsidDel="00CF2F70">
          <w:rPr>
            <w:lang w:eastAsia="en-GB"/>
          </w:rPr>
          <w:delText xml:space="preserve">In </w:delText>
        </w:r>
      </w:del>
      <w:r>
        <w:rPr>
          <w:lang w:eastAsia="en-GB"/>
        </w:rPr>
        <w:t>Chapter Four</w:t>
      </w:r>
      <w:ins w:id="11" w:author="MORAN Dominic" w:date="2018-07-16T13:38:00Z">
        <w:r w:rsidR="00CF2F70">
          <w:rPr>
            <w:lang w:eastAsia="en-GB"/>
          </w:rPr>
          <w:t xml:space="preserve"> considered </w:t>
        </w:r>
      </w:ins>
      <w:del w:id="12" w:author="MORAN Dominic" w:date="2018-07-16T13:38:00Z">
        <w:r w:rsidR="00E44415" w:rsidDel="00CF2F70">
          <w:rPr>
            <w:lang w:eastAsia="en-GB"/>
          </w:rPr>
          <w:delText>, we moved</w:delText>
        </w:r>
        <w:r w:rsidR="00605A18" w:rsidRPr="001069EA" w:rsidDel="00CF2F70">
          <w:rPr>
            <w:lang w:eastAsia="en-GB"/>
          </w:rPr>
          <w:delText xml:space="preserve"> our attention to</w:delText>
        </w:r>
      </w:del>
      <w:r w:rsidR="00605A18" w:rsidRPr="001069EA">
        <w:rPr>
          <w:lang w:eastAsia="en-GB"/>
        </w:rPr>
        <w:t xml:space="preserve"> PGR by measuring the costs of conserving CWR through</w:t>
      </w:r>
      <w:r w:rsidR="00E44415">
        <w:rPr>
          <w:lang w:eastAsia="en-GB"/>
        </w:rPr>
        <w:t xml:space="preserve"> a hypothetical</w:t>
      </w:r>
      <w:r w:rsidR="00605A18" w:rsidRPr="001069EA">
        <w:rPr>
          <w:lang w:eastAsia="en-GB"/>
        </w:rPr>
        <w:t xml:space="preserve"> on-farm conservation programme that could form part of a NSAP for CWR conservation and sustainable use</w:t>
      </w:r>
      <w:r w:rsidR="00D03E32">
        <w:rPr>
          <w:lang w:eastAsia="en-GB"/>
        </w:rPr>
        <w:t xml:space="preserve"> in Zambia</w:t>
      </w:r>
      <w:r w:rsidR="00E44415">
        <w:rPr>
          <w:lang w:eastAsia="en-GB"/>
        </w:rPr>
        <w:t xml:space="preserve"> </w:t>
      </w:r>
      <w:r w:rsidR="00E44415">
        <w:rPr>
          <w:lang w:eastAsia="en-GB"/>
        </w:rPr>
        <w:fldChar w:fldCharType="begin" w:fldLock="1"/>
      </w:r>
      <w:r w:rsidR="00FD3243">
        <w:rPr>
          <w:lang w:eastAsia="en-GB"/>
        </w:rPr>
        <w:instrText>ADDIN CSL_CITATION { "citationItems" : [ { "id" : "ITEM-1", "itemData" : { "author" : [ { "dropping-particle" : "", "family" : "Ministry of Agriculture", "given" : "", "non-dropping-particle" : "", "parse-names" : false, "suffix" : "" } ], "id" : "ITEM-1", "issued" : { "date-parts" : [ [ "2016" ] ] }, "publisher-place" : "Lusaka, Zambia", "title" : "National strategic action plan for the conservation and sustainable use of crop wild relatives in Zambia.", "type" : "report" }, "uris" : [ "http://www.mendeley.com/documents/?uuid=e7aa0b7b-81ac-44bd-8134-6e1e62e52e43" ] } ], "mendeley" : { "formattedCitation" : "(Ministry of Agriculture, 2016)", "plainTextFormattedCitation" : "(Ministry of Agriculture, 2016)", "previouslyFormattedCitation" : "(Ministry of Agriculture, 2016)" }, "properties" : { "noteIndex" : 0 }, "schema" : "https://github.com/citation-style-language/schema/raw/master/csl-citation.json" }</w:instrText>
      </w:r>
      <w:r w:rsidR="00E44415">
        <w:rPr>
          <w:lang w:eastAsia="en-GB"/>
        </w:rPr>
        <w:fldChar w:fldCharType="separate"/>
      </w:r>
      <w:r w:rsidR="00E44415" w:rsidRPr="00E44415">
        <w:rPr>
          <w:noProof/>
          <w:lang w:eastAsia="en-GB"/>
        </w:rPr>
        <w:t>(Ministry of Agriculture, 2016)</w:t>
      </w:r>
      <w:r w:rsidR="00E44415">
        <w:rPr>
          <w:lang w:eastAsia="en-GB"/>
        </w:rPr>
        <w:fldChar w:fldCharType="end"/>
      </w:r>
      <w:r w:rsidR="00605A18" w:rsidRPr="001069EA">
        <w:rPr>
          <w:lang w:eastAsia="en-GB"/>
        </w:rPr>
        <w:t xml:space="preserve">. </w:t>
      </w:r>
      <w:commentRangeStart w:id="13"/>
      <w:r w:rsidR="00605A18" w:rsidRPr="001069EA">
        <w:rPr>
          <w:lang w:eastAsia="en-GB"/>
        </w:rPr>
        <w:t xml:space="preserve">Bid offers from the conservation auction </w:t>
      </w:r>
      <w:proofErr w:type="gramStart"/>
      <w:r w:rsidR="00605A18" w:rsidRPr="001069EA">
        <w:rPr>
          <w:lang w:eastAsia="en-GB"/>
        </w:rPr>
        <w:t xml:space="preserve">were </w:t>
      </w:r>
      <w:r w:rsidR="00E44415">
        <w:rPr>
          <w:lang w:eastAsia="en-GB"/>
        </w:rPr>
        <w:t>selected</w:t>
      </w:r>
      <w:proofErr w:type="gramEnd"/>
      <w:r w:rsidR="00605A18" w:rsidRPr="001069EA">
        <w:rPr>
          <w:lang w:eastAsia="en-GB"/>
        </w:rPr>
        <w:t xml:space="preserve"> relative to </w:t>
      </w:r>
      <w:r w:rsidR="00D03E32">
        <w:rPr>
          <w:lang w:eastAsia="en-GB"/>
        </w:rPr>
        <w:t>alternative</w:t>
      </w:r>
      <w:r w:rsidR="00605A18" w:rsidRPr="001069EA">
        <w:rPr>
          <w:lang w:eastAsia="en-GB"/>
        </w:rPr>
        <w:t xml:space="preserve"> conservation goals</w:t>
      </w:r>
      <w:r w:rsidR="00D03E32">
        <w:rPr>
          <w:lang w:eastAsia="en-GB"/>
        </w:rPr>
        <w:t xml:space="preserve"> that suggest</w:t>
      </w:r>
      <w:r w:rsidR="00605A18" w:rsidRPr="001069EA">
        <w:rPr>
          <w:lang w:eastAsia="en-GB"/>
        </w:rPr>
        <w:t xml:space="preserve"> a trade-off between maximising area </w:t>
      </w:r>
      <w:r w:rsidR="00E44415">
        <w:rPr>
          <w:lang w:eastAsia="en-GB"/>
        </w:rPr>
        <w:t>or</w:t>
      </w:r>
      <w:r w:rsidR="00605A18" w:rsidRPr="001069EA">
        <w:rPr>
          <w:lang w:eastAsia="en-GB"/>
        </w:rPr>
        <w:t xml:space="preserve"> diversity. </w:t>
      </w:r>
      <w:commentRangeEnd w:id="13"/>
      <w:r w:rsidR="00E359F8">
        <w:rPr>
          <w:rStyle w:val="CommentReference"/>
        </w:rPr>
        <w:commentReference w:id="13"/>
      </w:r>
      <w:r w:rsidR="00605A18" w:rsidRPr="001069EA">
        <w:rPr>
          <w:lang w:eastAsia="en-GB"/>
        </w:rPr>
        <w:t xml:space="preserve">Additionally, </w:t>
      </w:r>
      <w:r w:rsidR="00D03E32">
        <w:rPr>
          <w:lang w:eastAsia="en-GB"/>
        </w:rPr>
        <w:t xml:space="preserve">we show </w:t>
      </w:r>
      <w:r w:rsidR="00605A18" w:rsidRPr="001069EA">
        <w:rPr>
          <w:lang w:eastAsia="en-GB"/>
        </w:rPr>
        <w:t xml:space="preserve">the inclusion of </w:t>
      </w:r>
      <w:r w:rsidR="00D03E32">
        <w:rPr>
          <w:lang w:eastAsia="en-GB"/>
        </w:rPr>
        <w:t xml:space="preserve">a </w:t>
      </w:r>
      <w:r w:rsidR="00605A18" w:rsidRPr="001069EA">
        <w:rPr>
          <w:lang w:eastAsia="en-GB"/>
        </w:rPr>
        <w:t xml:space="preserve">social equity </w:t>
      </w:r>
      <w:r w:rsidR="00D03E32">
        <w:rPr>
          <w:lang w:eastAsia="en-GB"/>
        </w:rPr>
        <w:t>goal</w:t>
      </w:r>
      <w:r w:rsidR="00605A18" w:rsidRPr="001069EA">
        <w:rPr>
          <w:lang w:eastAsia="en-GB"/>
        </w:rPr>
        <w:t xml:space="preserve"> </w:t>
      </w:r>
      <w:r w:rsidR="00E44415">
        <w:rPr>
          <w:lang w:eastAsia="en-GB"/>
        </w:rPr>
        <w:t xml:space="preserve">in site selection decisions </w:t>
      </w:r>
      <w:r w:rsidR="00605A18" w:rsidRPr="001069EA">
        <w:rPr>
          <w:lang w:eastAsia="en-GB"/>
        </w:rPr>
        <w:t xml:space="preserve">may </w:t>
      </w:r>
      <w:commentRangeStart w:id="14"/>
      <w:r w:rsidR="00E44415">
        <w:rPr>
          <w:lang w:eastAsia="en-GB"/>
        </w:rPr>
        <w:t>impede</w:t>
      </w:r>
      <w:commentRangeEnd w:id="14"/>
      <w:r w:rsidR="00E359F8">
        <w:rPr>
          <w:rStyle w:val="CommentReference"/>
        </w:rPr>
        <w:commentReference w:id="14"/>
      </w:r>
      <w:r w:rsidR="00605A18" w:rsidRPr="001069EA">
        <w:rPr>
          <w:lang w:eastAsia="en-GB"/>
        </w:rPr>
        <w:t xml:space="preserve"> ecological effectiveness. </w:t>
      </w:r>
      <w:r>
        <w:rPr>
          <w:lang w:eastAsia="en-GB"/>
        </w:rPr>
        <w:t xml:space="preserve">While </w:t>
      </w:r>
      <w:r w:rsidR="00D03E32">
        <w:rPr>
          <w:lang w:eastAsia="en-GB"/>
        </w:rPr>
        <w:t xml:space="preserve">the </w:t>
      </w:r>
      <w:r>
        <w:rPr>
          <w:lang w:eastAsia="en-GB"/>
        </w:rPr>
        <w:t>literature provides some</w:t>
      </w:r>
      <w:r w:rsidRPr="001069EA">
        <w:rPr>
          <w:lang w:eastAsia="en-GB"/>
        </w:rPr>
        <w:t xml:space="preserve"> gui</w:t>
      </w:r>
      <w:r>
        <w:rPr>
          <w:lang w:eastAsia="en-GB"/>
        </w:rPr>
        <w:t xml:space="preserve">dance on </w:t>
      </w:r>
      <w:r w:rsidR="00D03E32">
        <w:rPr>
          <w:lang w:eastAsia="en-GB"/>
        </w:rPr>
        <w:t>such</w:t>
      </w:r>
      <w:r>
        <w:rPr>
          <w:lang w:eastAsia="en-GB"/>
        </w:rPr>
        <w:t xml:space="preserve"> trade-offs, more empirical work is needed</w:t>
      </w:r>
      <w:r w:rsidRPr="001069EA">
        <w:rPr>
          <w:lang w:eastAsia="en-GB"/>
        </w:rPr>
        <w:t xml:space="preserve"> to </w:t>
      </w:r>
      <w:r>
        <w:rPr>
          <w:lang w:eastAsia="en-GB"/>
        </w:rPr>
        <w:t>quantify</w:t>
      </w:r>
      <w:r w:rsidRPr="001069EA">
        <w:rPr>
          <w:lang w:eastAsia="en-GB"/>
        </w:rPr>
        <w:t xml:space="preserve"> the </w:t>
      </w:r>
      <w:r>
        <w:rPr>
          <w:lang w:eastAsia="en-GB"/>
        </w:rPr>
        <w:t xml:space="preserve">socio-economic and ecological </w:t>
      </w:r>
      <w:r w:rsidRPr="001069EA">
        <w:rPr>
          <w:lang w:eastAsia="en-GB"/>
        </w:rPr>
        <w:t xml:space="preserve">implications of employing </w:t>
      </w:r>
      <w:r>
        <w:rPr>
          <w:lang w:eastAsia="en-GB"/>
        </w:rPr>
        <w:t>alternate</w:t>
      </w:r>
      <w:r w:rsidRPr="001069EA">
        <w:rPr>
          <w:lang w:eastAsia="en-GB"/>
        </w:rPr>
        <w:t xml:space="preserve"> sel</w:t>
      </w:r>
      <w:r>
        <w:rPr>
          <w:lang w:eastAsia="en-GB"/>
        </w:rPr>
        <w:t xml:space="preserve">ection goals in programmes </w:t>
      </w:r>
      <w:r>
        <w:rPr>
          <w:lang w:eastAsia="en-GB"/>
        </w:rPr>
        <w:fldChar w:fldCharType="begin" w:fldLock="1"/>
      </w:r>
      <w:r w:rsidR="007C50D3">
        <w:rPr>
          <w:lang w:eastAsia="en-GB"/>
        </w:rPr>
        <w:instrText>ADDIN CSL_CITATION { "citationItems" : [ { "id" : "ITEM-1", "itemData" : { "ISSN" : "1932-1465", "author" : [ { "dropping-particle" : "", "family" : "Engel", "given" : "Stefanie", "non-dropping-particle" : "", "parse-names" : false, "suffix" : "" } ], "container-title" : "International Review of Environmental and Resource Economics", "id" : "ITEM-1", "issue" : "1\u20132", "issued" : { "date-parts" : [ [ "2016" ] ] }, "page" : "131-177", "publisher" : "Now Publishers, Inc.", "title" : "The devil in the detail: a practical guide on designing payments for environmental services", "type" : "article-journal", "volume" : "9" }, "uris" : [ "http://www.mendeley.com/documents/?uuid=586ee486-2179-4c30-b39c-3f8e2240d105" ] } ], "mendeley" : { "formattedCitation" : "(Engel, 2016)", "plainTextFormattedCitation" : "(Engel, 2016)", "previouslyFormattedCitation" : "(Engel, 2016)" }, "properties" : { "noteIndex" : 0 }, "schema" : "https://github.com/citation-style-language/schema/raw/master/csl-citation.json" }</w:instrText>
      </w:r>
      <w:r>
        <w:rPr>
          <w:lang w:eastAsia="en-GB"/>
        </w:rPr>
        <w:fldChar w:fldCharType="separate"/>
      </w:r>
      <w:r w:rsidRPr="000321FB">
        <w:rPr>
          <w:noProof/>
          <w:lang w:eastAsia="en-GB"/>
        </w:rPr>
        <w:t>(Engel, 2016)</w:t>
      </w:r>
      <w:r>
        <w:rPr>
          <w:lang w:eastAsia="en-GB"/>
        </w:rPr>
        <w:fldChar w:fldCharType="end"/>
      </w:r>
      <w:r w:rsidRPr="001069EA">
        <w:rPr>
          <w:lang w:eastAsia="en-GB"/>
        </w:rPr>
        <w:t>.</w:t>
      </w:r>
      <w:r>
        <w:rPr>
          <w:lang w:eastAsia="en-GB"/>
        </w:rPr>
        <w:t xml:space="preserve"> </w:t>
      </w:r>
      <w:r w:rsidR="009617D6">
        <w:rPr>
          <w:lang w:eastAsia="en-GB"/>
        </w:rPr>
        <w:t>Calculating the mean cost of site selection relative to each CWR, we showed considerable cost heterogeneity persisted, raising broader questions concerning appropriate forms of conservation intervention</w:t>
      </w:r>
      <w:r w:rsidR="00FB5F70">
        <w:rPr>
          <w:lang w:eastAsia="en-GB"/>
        </w:rPr>
        <w:t xml:space="preserve"> when costs are prohibitive</w:t>
      </w:r>
      <w:r w:rsidR="009617D6">
        <w:rPr>
          <w:lang w:eastAsia="en-GB"/>
        </w:rPr>
        <w:t xml:space="preserve">. </w:t>
      </w:r>
    </w:p>
    <w:p w14:paraId="7333A7DB" w14:textId="77777777" w:rsidR="009617D6" w:rsidRPr="001069EA" w:rsidRDefault="009617D6" w:rsidP="004C5AB2">
      <w:pPr>
        <w:rPr>
          <w:lang w:eastAsia="en-GB"/>
        </w:rPr>
      </w:pPr>
    </w:p>
    <w:p w14:paraId="1FBB7A24" w14:textId="48297E09" w:rsidR="00B45645" w:rsidRDefault="000321FB" w:rsidP="003C72FB">
      <w:pPr>
        <w:rPr>
          <w:lang w:eastAsia="en-GB"/>
        </w:rPr>
      </w:pPr>
      <w:del w:id="15" w:author="MORAN Dominic" w:date="2018-07-16T13:43:00Z">
        <w:r w:rsidDel="00E359F8">
          <w:rPr>
            <w:lang w:eastAsia="en-GB"/>
          </w:rPr>
          <w:delText xml:space="preserve">In </w:delText>
        </w:r>
      </w:del>
      <w:r>
        <w:rPr>
          <w:lang w:eastAsia="en-GB"/>
        </w:rPr>
        <w:t>Chapter Five</w:t>
      </w:r>
      <w:ins w:id="16" w:author="MORAN Dominic" w:date="2018-07-16T13:43:00Z">
        <w:r w:rsidR="00E359F8">
          <w:rPr>
            <w:lang w:eastAsia="en-GB"/>
          </w:rPr>
          <w:t xml:space="preserve"> presented </w:t>
        </w:r>
      </w:ins>
      <w:del w:id="17" w:author="MORAN Dominic" w:date="2018-07-16T13:43:00Z">
        <w:r w:rsidDel="00E359F8">
          <w:rPr>
            <w:lang w:eastAsia="en-GB"/>
          </w:rPr>
          <w:delText>,</w:delText>
        </w:r>
      </w:del>
      <w:r w:rsidR="00605A18" w:rsidRPr="001069EA">
        <w:rPr>
          <w:lang w:eastAsia="en-GB"/>
        </w:rPr>
        <w:t xml:space="preserve"> an application of MCDA </w:t>
      </w:r>
      <w:del w:id="18" w:author="MORAN Dominic" w:date="2018-07-16T13:43:00Z">
        <w:r w:rsidR="00605A18" w:rsidRPr="001069EA" w:rsidDel="00E359F8">
          <w:rPr>
            <w:lang w:eastAsia="en-GB"/>
          </w:rPr>
          <w:delText xml:space="preserve">is used </w:delText>
        </w:r>
      </w:del>
      <w:r w:rsidR="00605A18" w:rsidRPr="001069EA">
        <w:rPr>
          <w:lang w:eastAsia="en-GB"/>
        </w:rPr>
        <w:t xml:space="preserve">to explore how breed incentive support can </w:t>
      </w:r>
      <w:commentRangeStart w:id="19"/>
      <w:r w:rsidR="00605A18" w:rsidRPr="001069EA">
        <w:rPr>
          <w:lang w:eastAsia="en-GB"/>
        </w:rPr>
        <w:t>be rationalised based on different value attributes of diversity</w:t>
      </w:r>
      <w:commentRangeEnd w:id="19"/>
      <w:r w:rsidR="00CF362C">
        <w:rPr>
          <w:rStyle w:val="CommentReference"/>
        </w:rPr>
        <w:commentReference w:id="19"/>
      </w:r>
      <w:r w:rsidR="00605A18" w:rsidRPr="001069EA">
        <w:rPr>
          <w:lang w:eastAsia="en-GB"/>
        </w:rPr>
        <w:t>. Weights derived from stakeholder work</w:t>
      </w:r>
      <w:r w:rsidR="00AF0F8B">
        <w:rPr>
          <w:lang w:eastAsia="en-GB"/>
        </w:rPr>
        <w:t xml:space="preserve">shops </w:t>
      </w:r>
      <w:r w:rsidR="006C69CC">
        <w:rPr>
          <w:lang w:eastAsia="en-GB"/>
        </w:rPr>
        <w:t>suggested</w:t>
      </w:r>
      <w:r w:rsidR="00605A18" w:rsidRPr="001069EA">
        <w:rPr>
          <w:lang w:eastAsia="en-GB"/>
        </w:rPr>
        <w:t xml:space="preserve"> endangerment was considered most important</w:t>
      </w:r>
      <w:r w:rsidR="006C69CC">
        <w:rPr>
          <w:lang w:eastAsia="en-GB"/>
        </w:rPr>
        <w:t xml:space="preserve"> when considering conservation interventions, followed by diversity and marketability attributes. </w:t>
      </w:r>
      <w:r w:rsidR="00605A18" w:rsidRPr="001069EA">
        <w:rPr>
          <w:lang w:eastAsia="en-GB"/>
        </w:rPr>
        <w:t>Breed part scores acr</w:t>
      </w:r>
      <w:r w:rsidR="00AF0F8B">
        <w:rPr>
          <w:lang w:eastAsia="en-GB"/>
        </w:rPr>
        <w:t>oss the criteria nodes exhibit</w:t>
      </w:r>
      <w:r w:rsidR="006C69CC">
        <w:rPr>
          <w:lang w:eastAsia="en-GB"/>
        </w:rPr>
        <w:t>ed</w:t>
      </w:r>
      <w:r w:rsidR="00AF0F8B">
        <w:rPr>
          <w:lang w:eastAsia="en-GB"/>
        </w:rPr>
        <w:t xml:space="preserve"> high levels of heterogeneity and a</w:t>
      </w:r>
      <w:r w:rsidR="00605A18" w:rsidRPr="001069EA">
        <w:rPr>
          <w:lang w:eastAsia="en-GB"/>
        </w:rPr>
        <w:t xml:space="preserve"> PCA </w:t>
      </w:r>
      <w:r w:rsidR="006C69CC">
        <w:rPr>
          <w:lang w:eastAsia="en-GB"/>
        </w:rPr>
        <w:t>showed</w:t>
      </w:r>
      <w:r w:rsidR="00106028">
        <w:rPr>
          <w:lang w:eastAsia="en-GB"/>
        </w:rPr>
        <w:t xml:space="preserve"> </w:t>
      </w:r>
      <w:r w:rsidR="00AF0F8B">
        <w:rPr>
          <w:lang w:eastAsia="en-GB"/>
        </w:rPr>
        <w:t xml:space="preserve">the </w:t>
      </w:r>
      <w:r w:rsidR="00106028">
        <w:rPr>
          <w:lang w:eastAsia="en-GB"/>
        </w:rPr>
        <w:t xml:space="preserve">multiple criteria nodes </w:t>
      </w:r>
      <w:r w:rsidR="00605A18" w:rsidRPr="001069EA">
        <w:rPr>
          <w:lang w:eastAsia="en-GB"/>
        </w:rPr>
        <w:t>explain different aspects of variation in breed scores</w:t>
      </w:r>
      <w:r w:rsidR="006C69CC">
        <w:rPr>
          <w:lang w:eastAsia="en-GB"/>
        </w:rPr>
        <w:t xml:space="preserve">. </w:t>
      </w:r>
      <w:ins w:id="20" w:author="MORAN Dominic" w:date="2018-07-16T21:23:00Z">
        <w:r w:rsidR="00CF362C">
          <w:rPr>
            <w:lang w:eastAsia="en-GB"/>
          </w:rPr>
          <w:t>S</w:t>
        </w:r>
      </w:ins>
      <w:del w:id="21" w:author="MORAN Dominic" w:date="2018-07-16T21:23:00Z">
        <w:r w:rsidR="006C69CC" w:rsidDel="00CF362C">
          <w:rPr>
            <w:lang w:eastAsia="en-GB"/>
          </w:rPr>
          <w:delText>Indeed, s</w:delText>
        </w:r>
      </w:del>
      <w:r w:rsidR="006C69CC">
        <w:rPr>
          <w:lang w:eastAsia="en-GB"/>
        </w:rPr>
        <w:t>uch information</w:t>
      </w:r>
      <w:r w:rsidR="00DD2413">
        <w:rPr>
          <w:lang w:eastAsia="en-GB"/>
        </w:rPr>
        <w:t xml:space="preserve"> may offer insights for more targeted priority setting and rationalisation of investments in diversity, particularly where (breed) vulnerabilities persist. B</w:t>
      </w:r>
      <w:r w:rsidR="00C90A5B">
        <w:rPr>
          <w:lang w:eastAsia="en-GB"/>
        </w:rPr>
        <w:t xml:space="preserve">reed societies may be ideally </w:t>
      </w:r>
      <w:ins w:id="22" w:author="MORAN Dominic" w:date="2018-07-16T21:23:00Z">
        <w:r w:rsidR="00CF362C">
          <w:rPr>
            <w:lang w:eastAsia="en-GB"/>
          </w:rPr>
          <w:t>placed</w:t>
        </w:r>
      </w:ins>
      <w:del w:id="23" w:author="MORAN Dominic" w:date="2018-07-16T21:23:00Z">
        <w:r w:rsidR="00C90A5B" w:rsidDel="00CF362C">
          <w:rPr>
            <w:lang w:eastAsia="en-GB"/>
          </w:rPr>
          <w:delText>poised</w:delText>
        </w:r>
      </w:del>
      <w:r w:rsidR="00C90A5B">
        <w:rPr>
          <w:lang w:eastAsia="en-GB"/>
        </w:rPr>
        <w:t xml:space="preserve"> to guide such investments, given their important role in breed management and promotion</w:t>
      </w:r>
      <w:r w:rsidR="00256F4E">
        <w:rPr>
          <w:lang w:eastAsia="en-GB"/>
        </w:rPr>
        <w:t xml:space="preserve"> </w:t>
      </w:r>
      <w:r w:rsidR="00256F4E">
        <w:rPr>
          <w:lang w:eastAsia="en-GB"/>
        </w:rPr>
        <w:fldChar w:fldCharType="begin" w:fldLock="1"/>
      </w:r>
      <w:r w:rsidR="00E44415">
        <w:rPr>
          <w:lang w:eastAsia="en-GB"/>
        </w:rPr>
        <w:instrText>ADDIN CSL_CITATION { "citationItems" : [ { "id" : "ITEM-1", "itemData" : { "ISSN" : "1469-5146", "author" : [ { "dropping-particle" : "", "family" : "Felius", "given" : "M", "non-dropping-particle" : "", "parse-names" : false, "suffix" : "" }, { "dropping-particle" : "", "family" : "Theunissen", "given" : "B", "non-dropping-particle" : "", "parse-names" : false, "suffix" : "" }, { "dropping-particle" : "", "family" : "Lenstra", "given" : "J A", "non-dropping-particle" : "", "parse-names" : false, "suffix" : "" } ], "container-title" : "The Journal of Agricultural Science", "id" : "ITEM-1", "issue" : "01", "issued" : { "date-parts" : [ [ "2015" ] ] }, "page" : "152-162", "publisher" : "Cambridge Univ Press", "title" : "Conservation of cattle genetic resources: the role of breeds", "type" : "article-journal", "volume" : "153" }, "uris" : [ "http://www.mendeley.com/documents/?uuid=c8d31966-665f-4823-83a5-af4dc4aae3ea" ] } ], "mendeley" : { "formattedCitation" : "(Felius et al., 2015)", "plainTextFormattedCitation" : "(Felius et al., 2015)", "previouslyFormattedCitation" : "(Felius et al., 2015)" }, "properties" : { "noteIndex" : 0 }, "schema" : "https://github.com/citation-style-language/schema/raw/master/csl-citation.json" }</w:instrText>
      </w:r>
      <w:r w:rsidR="00256F4E">
        <w:rPr>
          <w:lang w:eastAsia="en-GB"/>
        </w:rPr>
        <w:fldChar w:fldCharType="separate"/>
      </w:r>
      <w:r w:rsidR="00256F4E" w:rsidRPr="00256F4E">
        <w:rPr>
          <w:noProof/>
          <w:lang w:eastAsia="en-GB"/>
        </w:rPr>
        <w:t>(Felius et al., 2015)</w:t>
      </w:r>
      <w:r w:rsidR="00256F4E">
        <w:rPr>
          <w:lang w:eastAsia="en-GB"/>
        </w:rPr>
        <w:fldChar w:fldCharType="end"/>
      </w:r>
      <w:r w:rsidR="00C90A5B">
        <w:rPr>
          <w:lang w:eastAsia="en-GB"/>
        </w:rPr>
        <w:t>.</w:t>
      </w:r>
      <w:r w:rsidR="00256F4E">
        <w:rPr>
          <w:lang w:eastAsia="en-GB"/>
        </w:rPr>
        <w:t xml:space="preserve"> </w:t>
      </w:r>
      <w:commentRangeStart w:id="24"/>
      <w:r w:rsidR="005F5534">
        <w:rPr>
          <w:lang w:eastAsia="en-GB"/>
        </w:rPr>
        <w:t xml:space="preserve">Lastly, we suggest concerns surrounding conservation triage are redundant when referring to </w:t>
      </w:r>
      <w:proofErr w:type="spellStart"/>
      <w:r w:rsidR="005F5534">
        <w:rPr>
          <w:lang w:eastAsia="en-GB"/>
        </w:rPr>
        <w:t>agrobiodiveristy</w:t>
      </w:r>
      <w:proofErr w:type="spellEnd"/>
      <w:r w:rsidR="005F5534">
        <w:rPr>
          <w:lang w:eastAsia="en-GB"/>
        </w:rPr>
        <w:t xml:space="preserve"> schemes</w:t>
      </w:r>
      <w:commentRangeEnd w:id="24"/>
      <w:r w:rsidR="00CF362C">
        <w:rPr>
          <w:rStyle w:val="CommentReference"/>
        </w:rPr>
        <w:commentReference w:id="24"/>
      </w:r>
      <w:r w:rsidR="005F5534">
        <w:rPr>
          <w:lang w:eastAsia="en-GB"/>
        </w:rPr>
        <w:t xml:space="preserve">.  </w:t>
      </w:r>
    </w:p>
    <w:p w14:paraId="76497B09" w14:textId="59D73BFE" w:rsidR="003C72FB" w:rsidRDefault="009A14BD" w:rsidP="003C72FB">
      <w:pPr>
        <w:rPr>
          <w:lang w:eastAsia="en-GB"/>
        </w:rPr>
      </w:pPr>
      <w:r>
        <w:rPr>
          <w:lang w:eastAsia="en-GB"/>
        </w:rPr>
        <w:lastRenderedPageBreak/>
        <w:t>Overall,</w:t>
      </w:r>
      <w:r w:rsidR="00243FF3">
        <w:rPr>
          <w:lang w:eastAsia="en-GB"/>
        </w:rPr>
        <w:t xml:space="preserve"> </w:t>
      </w:r>
      <w:r w:rsidR="0033287F">
        <w:rPr>
          <w:lang w:eastAsia="en-GB"/>
        </w:rPr>
        <w:t>the chapters</w:t>
      </w:r>
      <w:r>
        <w:rPr>
          <w:lang w:eastAsia="en-GB"/>
        </w:rPr>
        <w:t xml:space="preserve"> point</w:t>
      </w:r>
      <w:r w:rsidR="00243FF3">
        <w:rPr>
          <w:lang w:eastAsia="en-GB"/>
        </w:rPr>
        <w:t xml:space="preserve"> to the need for more targeted conservation policies </w:t>
      </w:r>
      <w:r>
        <w:rPr>
          <w:lang w:eastAsia="en-GB"/>
        </w:rPr>
        <w:t xml:space="preserve">that </w:t>
      </w:r>
      <w:r w:rsidR="00D52F4E">
        <w:rPr>
          <w:lang w:eastAsia="en-GB"/>
        </w:rPr>
        <w:t xml:space="preserve">(on the supply side) exploit the power of market competition to facilitate identification of least </w:t>
      </w:r>
      <w:proofErr w:type="gramStart"/>
      <w:r w:rsidR="00D52F4E">
        <w:rPr>
          <w:lang w:eastAsia="en-GB"/>
        </w:rPr>
        <w:t>cost conservation service providers</w:t>
      </w:r>
      <w:proofErr w:type="gramEnd"/>
      <w:r w:rsidR="00D52F4E">
        <w:rPr>
          <w:lang w:eastAsia="en-GB"/>
        </w:rPr>
        <w:t xml:space="preserve"> through auctions. </w:t>
      </w:r>
      <w:r w:rsidR="00243FF3">
        <w:rPr>
          <w:lang w:eastAsia="en-GB"/>
        </w:rPr>
        <w:t xml:space="preserve">On the demand side, there is a need to consider public values for diversity that </w:t>
      </w:r>
      <w:proofErr w:type="gramStart"/>
      <w:r w:rsidR="00243FF3">
        <w:rPr>
          <w:lang w:eastAsia="en-GB"/>
        </w:rPr>
        <w:t>can be appropriated</w:t>
      </w:r>
      <w:proofErr w:type="gramEnd"/>
      <w:r w:rsidR="00243FF3">
        <w:rPr>
          <w:lang w:eastAsia="en-GB"/>
        </w:rPr>
        <w:t xml:space="preserve"> through </w:t>
      </w:r>
      <w:commentRangeStart w:id="25"/>
      <w:r w:rsidR="00DD7B0A">
        <w:rPr>
          <w:lang w:eastAsia="en-GB"/>
        </w:rPr>
        <w:t xml:space="preserve">rationalised investments </w:t>
      </w:r>
      <w:commentRangeEnd w:id="25"/>
      <w:r w:rsidR="00C74059">
        <w:rPr>
          <w:rStyle w:val="CommentReference"/>
        </w:rPr>
        <w:commentReference w:id="25"/>
      </w:r>
      <w:r w:rsidR="00DD7B0A">
        <w:rPr>
          <w:lang w:eastAsia="en-GB"/>
        </w:rPr>
        <w:t>in diversity</w:t>
      </w:r>
      <w:r w:rsidR="0033287F">
        <w:rPr>
          <w:lang w:eastAsia="en-GB"/>
        </w:rPr>
        <w:t>. Coupling these</w:t>
      </w:r>
      <w:del w:id="26" w:author="MORAN Dominic" w:date="2018-07-16T21:34:00Z">
        <w:r w:rsidR="0033287F" w:rsidDel="00C74059">
          <w:rPr>
            <w:lang w:eastAsia="en-GB"/>
          </w:rPr>
          <w:delText xml:space="preserve"> emerging</w:delText>
        </w:r>
      </w:del>
      <w:r w:rsidR="0033287F">
        <w:rPr>
          <w:lang w:eastAsia="en-GB"/>
        </w:rPr>
        <w:t xml:space="preserve"> themes means schemes may supply conservation services more cost effectively, thus reducing </w:t>
      </w:r>
      <w:proofErr w:type="gramStart"/>
      <w:r w:rsidR="0033287F">
        <w:rPr>
          <w:lang w:eastAsia="en-GB"/>
        </w:rPr>
        <w:t>the per</w:t>
      </w:r>
      <w:proofErr w:type="gramEnd"/>
      <w:r w:rsidR="0033287F">
        <w:rPr>
          <w:lang w:eastAsia="en-GB"/>
        </w:rPr>
        <w:t xml:space="preserve"> unit cost of </w:t>
      </w:r>
      <w:ins w:id="27" w:author="MORAN Dominic" w:date="2018-07-16T21:35:00Z">
        <w:r w:rsidR="00C74059">
          <w:rPr>
            <w:lang w:eastAsia="en-GB"/>
          </w:rPr>
          <w:t>conservation</w:t>
        </w:r>
      </w:ins>
      <w:del w:id="28" w:author="MORAN Dominic" w:date="2018-07-16T21:35:00Z">
        <w:r w:rsidR="0033287F" w:rsidDel="00C74059">
          <w:rPr>
            <w:lang w:eastAsia="en-GB"/>
          </w:rPr>
          <w:delText>interventions</w:delText>
        </w:r>
      </w:del>
      <w:r w:rsidR="0033287F">
        <w:rPr>
          <w:lang w:eastAsia="en-GB"/>
        </w:rPr>
        <w:t xml:space="preserve">. </w:t>
      </w:r>
      <w:r w:rsidR="008C090E">
        <w:rPr>
          <w:lang w:eastAsia="en-GB"/>
        </w:rPr>
        <w:t>Underpinning</w:t>
      </w:r>
      <w:r w:rsidR="00C85597">
        <w:rPr>
          <w:lang w:eastAsia="en-GB"/>
        </w:rPr>
        <w:t xml:space="preserve"> these approaches with </w:t>
      </w:r>
      <w:r w:rsidR="008C090E">
        <w:rPr>
          <w:lang w:eastAsia="en-GB"/>
        </w:rPr>
        <w:t>better</w:t>
      </w:r>
      <w:r w:rsidR="00C85597">
        <w:rPr>
          <w:lang w:eastAsia="en-GB"/>
        </w:rPr>
        <w:t xml:space="preserve"> information concerning biological and genetic metrics </w:t>
      </w:r>
      <w:ins w:id="29" w:author="MORAN Dominic" w:date="2018-07-16T21:35:00Z">
        <w:r w:rsidR="00C74059">
          <w:rPr>
            <w:lang w:eastAsia="en-GB"/>
          </w:rPr>
          <w:t xml:space="preserve">can </w:t>
        </w:r>
      </w:ins>
      <w:del w:id="30" w:author="MORAN Dominic" w:date="2018-07-16T21:35:00Z">
        <w:r w:rsidR="00C85597" w:rsidDel="00C74059">
          <w:rPr>
            <w:lang w:eastAsia="en-GB"/>
          </w:rPr>
          <w:delText>that denote difference may</w:delText>
        </w:r>
      </w:del>
      <w:r w:rsidR="00C85597">
        <w:rPr>
          <w:lang w:eastAsia="en-GB"/>
        </w:rPr>
        <w:t xml:space="preserve"> </w:t>
      </w:r>
      <w:r w:rsidR="00B53C3E">
        <w:rPr>
          <w:lang w:eastAsia="en-GB"/>
        </w:rPr>
        <w:t>improve the ecological effectiveness of investments in diversity</w:t>
      </w:r>
      <w:r w:rsidR="002A0A7F">
        <w:rPr>
          <w:lang w:eastAsia="en-GB"/>
        </w:rPr>
        <w:t xml:space="preserve">. </w:t>
      </w:r>
    </w:p>
    <w:p w14:paraId="7C01FECE" w14:textId="77777777" w:rsidR="003C72FB" w:rsidRDefault="001E53EB" w:rsidP="003C72FB">
      <w:pPr>
        <w:pStyle w:val="Heading2"/>
        <w:keepLines w:val="0"/>
        <w:numPr>
          <w:ilvl w:val="1"/>
          <w:numId w:val="2"/>
        </w:numPr>
        <w:tabs>
          <w:tab w:val="left" w:pos="624"/>
        </w:tabs>
        <w:spacing w:before="300"/>
      </w:pPr>
      <w:bookmarkStart w:id="31" w:name="_Toc517708945"/>
      <w:r>
        <w:t>Conclusions and r</w:t>
      </w:r>
      <w:r w:rsidR="003C72FB">
        <w:t>ecommendations</w:t>
      </w:r>
      <w:bookmarkEnd w:id="31"/>
      <w:r w:rsidR="003C72FB">
        <w:t xml:space="preserve"> </w:t>
      </w:r>
    </w:p>
    <w:p w14:paraId="73990C75" w14:textId="77777777" w:rsidR="00DE1DD6" w:rsidRDefault="00DE1DD6" w:rsidP="00DE1DD6">
      <w:pPr>
        <w:shd w:val="clear" w:color="auto" w:fill="FFFFFF"/>
        <w:spacing w:line="351" w:lineRule="atLeast"/>
        <w:textAlignment w:val="baseline"/>
        <w:rPr>
          <w:rFonts w:ascii="Verdana" w:hAnsi="Verdana"/>
          <w:color w:val="333333"/>
          <w:sz w:val="20"/>
          <w:szCs w:val="20"/>
          <w:lang w:eastAsia="en-GB"/>
        </w:rPr>
      </w:pPr>
    </w:p>
    <w:p w14:paraId="517FECCC" w14:textId="77777777" w:rsidR="00F36729" w:rsidRDefault="00026858" w:rsidP="00F36729">
      <w:pPr>
        <w:rPr>
          <w:lang w:eastAsia="en-GB"/>
        </w:rPr>
      </w:pPr>
      <w:r w:rsidRPr="00F36729">
        <w:rPr>
          <w:b/>
          <w:lang w:eastAsia="en-GB"/>
        </w:rPr>
        <w:t>There is a n</w:t>
      </w:r>
      <w:r w:rsidR="006E292B" w:rsidRPr="00F36729">
        <w:rPr>
          <w:b/>
          <w:lang w:eastAsia="en-GB"/>
        </w:rPr>
        <w:t xml:space="preserve">eed to </w:t>
      </w:r>
      <w:r w:rsidR="00DE1DD6" w:rsidRPr="00F36729">
        <w:rPr>
          <w:b/>
          <w:lang w:eastAsia="en-GB"/>
        </w:rPr>
        <w:t xml:space="preserve">consider </w:t>
      </w:r>
      <w:r w:rsidR="003D7EC9" w:rsidRPr="00F36729">
        <w:rPr>
          <w:b/>
          <w:lang w:eastAsia="en-GB"/>
        </w:rPr>
        <w:t>the full range of ecosystem services</w:t>
      </w:r>
      <w:r w:rsidR="006E292B" w:rsidRPr="00F36729">
        <w:rPr>
          <w:b/>
          <w:lang w:eastAsia="en-GB"/>
        </w:rPr>
        <w:t xml:space="preserve"> in </w:t>
      </w:r>
      <w:r w:rsidRPr="00F36729">
        <w:rPr>
          <w:b/>
          <w:lang w:eastAsia="en-GB"/>
        </w:rPr>
        <w:t xml:space="preserve">the </w:t>
      </w:r>
      <w:r w:rsidR="006E292B" w:rsidRPr="00F36729">
        <w:rPr>
          <w:b/>
          <w:lang w:eastAsia="en-GB"/>
        </w:rPr>
        <w:t>SI</w:t>
      </w:r>
      <w:r w:rsidRPr="00F36729">
        <w:rPr>
          <w:b/>
          <w:lang w:eastAsia="en-GB"/>
        </w:rPr>
        <w:t xml:space="preserve"> agenda</w:t>
      </w:r>
      <w:r w:rsidR="006E292B" w:rsidRPr="00F36729">
        <w:rPr>
          <w:b/>
          <w:lang w:eastAsia="en-GB"/>
        </w:rPr>
        <w:t xml:space="preserve">, including </w:t>
      </w:r>
      <w:r w:rsidR="003D7EC9" w:rsidRPr="00F36729">
        <w:rPr>
          <w:b/>
          <w:lang w:eastAsia="en-GB"/>
        </w:rPr>
        <w:t>cultural heritage.</w:t>
      </w:r>
      <w:r w:rsidR="00F36729">
        <w:rPr>
          <w:b/>
          <w:lang w:eastAsia="en-GB"/>
        </w:rPr>
        <w:t xml:space="preserve"> </w:t>
      </w:r>
      <w:r w:rsidR="00D52F4E">
        <w:rPr>
          <w:lang w:eastAsia="en-GB"/>
        </w:rPr>
        <w:t>The origins of</w:t>
      </w:r>
      <w:r w:rsidR="000F52DA">
        <w:rPr>
          <w:lang w:eastAsia="en-GB"/>
        </w:rPr>
        <w:t xml:space="preserve"> SI </w:t>
      </w:r>
      <w:r w:rsidR="00BB0AF5">
        <w:rPr>
          <w:lang w:eastAsia="en-GB"/>
        </w:rPr>
        <w:t>focus discussion on</w:t>
      </w:r>
      <w:r w:rsidR="000F52DA">
        <w:rPr>
          <w:lang w:eastAsia="en-GB"/>
        </w:rPr>
        <w:t xml:space="preserve"> increasing yield </w:t>
      </w:r>
      <w:r w:rsidR="00BB0AF5">
        <w:rPr>
          <w:lang w:eastAsia="en-GB"/>
        </w:rPr>
        <w:t xml:space="preserve">in </w:t>
      </w:r>
      <w:r w:rsidR="000F52DA">
        <w:rPr>
          <w:lang w:eastAsia="en-GB"/>
        </w:rPr>
        <w:t xml:space="preserve">the face of resource scarcity and environmental </w:t>
      </w:r>
      <w:r w:rsidR="00BB0AF5">
        <w:rPr>
          <w:lang w:eastAsia="en-GB"/>
        </w:rPr>
        <w:t>challenges</w:t>
      </w:r>
      <w:r w:rsidR="009A7A63">
        <w:rPr>
          <w:lang w:eastAsia="en-GB"/>
        </w:rPr>
        <w:t xml:space="preserve"> </w:t>
      </w:r>
      <w:r w:rsidR="009A7A63">
        <w:rPr>
          <w:lang w:eastAsia="en-GB"/>
        </w:rPr>
        <w:fldChar w:fldCharType="begin" w:fldLock="1"/>
      </w:r>
      <w:r w:rsidR="00C10311">
        <w:rPr>
          <w:lang w:eastAsia="en-GB"/>
        </w:rPr>
        <w:instrText>ADDIN CSL_CITATION { "citationItems" : [ { "id" : "ITEM-1", "itemData" : { "DOI" : "10.1126/science.1234485", "ISSN" : "0036-8075", "author" : [ { "dropping-particle" : "", "family" : "Garnett", "given" : "Tara", "non-dropping-particle" : "", "parse-names" : false, "suffix" : "" }, { "dropping-particle" : "", "family" : "Appleby", "given" : "M C", "non-dropping-particle" : "", "parse-names" : false, "suffix" : "" }, { "dropping-particle" : "", "family" : "Balmford", "given" : "A", "non-dropping-particle" : "", "parse-names" : false, "suffix" : "" }, { "dropping-particle" : "", "family" : "Bateman", "given" : "I J", "non-dropping-particle" : "", "parse-names" : false, "suffix" : "" }, { "dropping-particle" : "", "family" : "Benton", "given" : "T G", "non-dropping-particle" : "", "parse-names" : false, "suffix" : "" }, { "dropping-particle" : "", "family" : "Bloomer", "given" : "P", "non-dropping-particle" : "", "parse-names" : false, "suffix" : "" }, { "dropping-particle" : "", "family" : "Burlingame", "given" : "B", "non-dropping-particle" : "", "parse-names" : false, "suffix" : "" }, { "dropping-particle" : "", "family" : "Dawkins", "given" : "M", "non-dropping-particle" : "", "parse-names" : false, "suffix" : "" }, { "dropping-particle" : "", "family" : "Dolan", "given" : "L", "non-dropping-particle" : "", "parse-names" : false, "suffix" : "" }, { "dropping-particle" : "", "family" : "Fraser", "given" : "D", "non-dropping-particle" : "", "parse-names" : false, "suffix" : "" } ], "container-title" : "Science", "id" : "ITEM-1", "issue" : "6141", "issued" : { "date-parts" : [ [ "2013" ] ] }, "page" : "33-34", "publisher" : "American Association for the Advancement of Science", "title" : "Sustainable intensification in agriculture: premises and policies", "type" : "article-journal", "volume" : "341" }, "uris" : [ "http://www.mendeley.com/documents/?uuid=e01a8a42-9292-4c9c-873a-3e83b1664b06" ] } ], "mendeley" : { "formattedCitation" : "(Garnett et al., 2013)", "plainTextFormattedCitation" : "(Garnett et al., 2013)", "previouslyFormattedCitation" : "(Garnett et al., 2013)" }, "properties" : { "noteIndex" : 0 }, "schema" : "https://github.com/citation-style-language/schema/raw/master/csl-citation.json" }</w:instrText>
      </w:r>
      <w:r w:rsidR="009A7A63">
        <w:rPr>
          <w:lang w:eastAsia="en-GB"/>
        </w:rPr>
        <w:fldChar w:fldCharType="separate"/>
      </w:r>
      <w:r w:rsidR="009A7A63" w:rsidRPr="009A7A63">
        <w:rPr>
          <w:noProof/>
          <w:lang w:eastAsia="en-GB"/>
        </w:rPr>
        <w:t>(Garnett et al., 2013)</w:t>
      </w:r>
      <w:r w:rsidR="009A7A63">
        <w:rPr>
          <w:lang w:eastAsia="en-GB"/>
        </w:rPr>
        <w:fldChar w:fldCharType="end"/>
      </w:r>
      <w:r w:rsidR="00BB0AF5">
        <w:rPr>
          <w:lang w:eastAsia="en-GB"/>
        </w:rPr>
        <w:t>.</w:t>
      </w:r>
      <w:r w:rsidR="005F403F">
        <w:rPr>
          <w:lang w:eastAsia="en-GB"/>
        </w:rPr>
        <w:t xml:space="preserve"> Yet, while</w:t>
      </w:r>
      <w:r w:rsidR="009A7A63">
        <w:rPr>
          <w:lang w:eastAsia="en-GB"/>
        </w:rPr>
        <w:t xml:space="preserve"> </w:t>
      </w:r>
      <w:del w:id="32" w:author="MORAN Dominic" w:date="2018-07-17T19:17:00Z">
        <w:r w:rsidR="009A7A63" w:rsidDel="002C0BF6">
          <w:rPr>
            <w:lang w:eastAsia="en-GB"/>
          </w:rPr>
          <w:delText>the</w:delText>
        </w:r>
      </w:del>
      <w:r w:rsidR="009A7A63">
        <w:rPr>
          <w:lang w:eastAsia="en-GB"/>
        </w:rPr>
        <w:t xml:space="preserve"> SI </w:t>
      </w:r>
      <w:del w:id="33" w:author="MORAN Dominic" w:date="2018-07-17T19:17:00Z">
        <w:r w:rsidR="009A7A63" w:rsidDel="002C0BF6">
          <w:rPr>
            <w:lang w:eastAsia="en-GB"/>
          </w:rPr>
          <w:delText>paradigm</w:delText>
        </w:r>
      </w:del>
      <w:r w:rsidR="009A7A63">
        <w:rPr>
          <w:lang w:eastAsia="en-GB"/>
        </w:rPr>
        <w:t xml:space="preserve"> has evolved, </w:t>
      </w:r>
      <w:r w:rsidR="005F403F">
        <w:rPr>
          <w:lang w:eastAsia="en-GB"/>
        </w:rPr>
        <w:t>there is a conspicuous absence of</w:t>
      </w:r>
      <w:r w:rsidR="00A96A5B">
        <w:rPr>
          <w:lang w:eastAsia="en-GB"/>
        </w:rPr>
        <w:t xml:space="preserve"> </w:t>
      </w:r>
      <w:r w:rsidR="009A7A63">
        <w:rPr>
          <w:lang w:eastAsia="en-GB"/>
        </w:rPr>
        <w:t xml:space="preserve">cultural and heritage values in </w:t>
      </w:r>
      <w:r w:rsidR="005F403F">
        <w:rPr>
          <w:lang w:eastAsia="en-GB"/>
        </w:rPr>
        <w:t>agenda setting</w:t>
      </w:r>
      <w:r w:rsidR="00A96A5B">
        <w:rPr>
          <w:lang w:eastAsia="en-GB"/>
        </w:rPr>
        <w:t xml:space="preserve">. </w:t>
      </w:r>
      <w:r w:rsidR="005479D0">
        <w:rPr>
          <w:lang w:eastAsia="en-GB"/>
        </w:rPr>
        <w:t xml:space="preserve">Ignoring such values is risky and more guidance </w:t>
      </w:r>
      <w:proofErr w:type="gramStart"/>
      <w:r w:rsidR="005479D0">
        <w:rPr>
          <w:lang w:eastAsia="en-GB"/>
        </w:rPr>
        <w:t>is needed</w:t>
      </w:r>
      <w:proofErr w:type="gramEnd"/>
      <w:r w:rsidR="005479D0">
        <w:rPr>
          <w:lang w:eastAsia="en-GB"/>
        </w:rPr>
        <w:t xml:space="preserve"> on </w:t>
      </w:r>
      <w:r w:rsidR="002A0A7F">
        <w:rPr>
          <w:lang w:eastAsia="en-GB"/>
        </w:rPr>
        <w:t xml:space="preserve">the </w:t>
      </w:r>
      <w:r w:rsidR="005479D0">
        <w:rPr>
          <w:lang w:eastAsia="en-GB"/>
        </w:rPr>
        <w:t>multiple policy fronts</w:t>
      </w:r>
      <w:r w:rsidR="002A0A7F">
        <w:rPr>
          <w:lang w:eastAsia="en-GB"/>
        </w:rPr>
        <w:t xml:space="preserve"> of SI</w:t>
      </w:r>
      <w:r w:rsidR="005479D0">
        <w:rPr>
          <w:lang w:eastAsia="en-GB"/>
        </w:rPr>
        <w:t xml:space="preserve"> to </w:t>
      </w:r>
      <w:r w:rsidR="002A0A7F">
        <w:rPr>
          <w:lang w:eastAsia="en-GB"/>
        </w:rPr>
        <w:t>include these</w:t>
      </w:r>
      <w:r w:rsidR="005479D0">
        <w:rPr>
          <w:lang w:eastAsia="en-GB"/>
        </w:rPr>
        <w:t xml:space="preserve"> value attributes</w:t>
      </w:r>
      <w:r w:rsidR="00AE0B12">
        <w:rPr>
          <w:lang w:eastAsia="en-GB"/>
        </w:rPr>
        <w:t>, many of which compliment improve</w:t>
      </w:r>
      <w:r w:rsidR="002A0A7F">
        <w:rPr>
          <w:lang w:eastAsia="en-GB"/>
        </w:rPr>
        <w:t>d</w:t>
      </w:r>
      <w:r w:rsidR="00AE0B12">
        <w:rPr>
          <w:lang w:eastAsia="en-GB"/>
        </w:rPr>
        <w:t xml:space="preserve"> food security</w:t>
      </w:r>
      <w:r w:rsidR="00D52F4E">
        <w:rPr>
          <w:lang w:eastAsia="en-GB"/>
        </w:rPr>
        <w:t xml:space="preserve"> through the addition of option value. </w:t>
      </w:r>
    </w:p>
    <w:p w14:paraId="33AC3789" w14:textId="77777777" w:rsidR="00F36729" w:rsidRDefault="00F36729" w:rsidP="00F36729">
      <w:pPr>
        <w:rPr>
          <w:lang w:eastAsia="en-GB"/>
        </w:rPr>
      </w:pPr>
    </w:p>
    <w:p w14:paraId="70DB4C0C" w14:textId="77777777" w:rsidR="00BD583D" w:rsidRDefault="00F36729" w:rsidP="005955DF">
      <w:pPr>
        <w:rPr>
          <w:lang w:eastAsia="en-GB"/>
        </w:rPr>
      </w:pPr>
      <w:r w:rsidRPr="00F36729">
        <w:rPr>
          <w:b/>
        </w:rPr>
        <w:t xml:space="preserve">Food systems </w:t>
      </w:r>
      <w:r w:rsidR="002D0039">
        <w:rPr>
          <w:b/>
        </w:rPr>
        <w:t>need to consider</w:t>
      </w:r>
      <w:r w:rsidRPr="00F36729">
        <w:rPr>
          <w:b/>
        </w:rPr>
        <w:t xml:space="preserve"> diversity and resilience</w:t>
      </w:r>
      <w:r w:rsidR="002D0039">
        <w:rPr>
          <w:b/>
        </w:rPr>
        <w:t xml:space="preserve"> </w:t>
      </w:r>
      <w:r w:rsidR="000648B8">
        <w:rPr>
          <w:b/>
        </w:rPr>
        <w:t xml:space="preserve">metrics </w:t>
      </w:r>
      <w:r w:rsidR="002D0039">
        <w:rPr>
          <w:b/>
        </w:rPr>
        <w:t>for improved food security</w:t>
      </w:r>
      <w:r w:rsidRPr="00F36729">
        <w:rPr>
          <w:b/>
        </w:rPr>
        <w:t xml:space="preserve">. </w:t>
      </w:r>
      <w:r w:rsidR="005F403F">
        <w:t xml:space="preserve">Resilient </w:t>
      </w:r>
      <w:proofErr w:type="spellStart"/>
      <w:r w:rsidR="002A0A7F">
        <w:t>agroecological</w:t>
      </w:r>
      <w:proofErr w:type="spellEnd"/>
      <w:r w:rsidR="002A0A7F">
        <w:t xml:space="preserve"> systems</w:t>
      </w:r>
      <w:r w:rsidR="005F403F">
        <w:t xml:space="preserve"> are needed</w:t>
      </w:r>
      <w:r>
        <w:t xml:space="preserve"> in order to </w:t>
      </w:r>
      <w:r w:rsidRPr="00F36729">
        <w:t xml:space="preserve">sustain yields </w:t>
      </w:r>
      <w:commentRangeStart w:id="34"/>
      <w:r w:rsidRPr="00F36729">
        <w:t xml:space="preserve">in the wake of future </w:t>
      </w:r>
      <w:r w:rsidR="005F403F">
        <w:t>pressures</w:t>
      </w:r>
      <w:commentRangeEnd w:id="34"/>
      <w:r w:rsidR="002C0BF6">
        <w:rPr>
          <w:rStyle w:val="CommentReference"/>
        </w:rPr>
        <w:commentReference w:id="34"/>
      </w:r>
      <w:r w:rsidRPr="00F36729">
        <w:t>, including demographic, environmental and climatic change</w:t>
      </w:r>
      <w:r w:rsidR="004119F6">
        <w:t xml:space="preserve"> </w:t>
      </w:r>
      <w:r w:rsidR="004119F6">
        <w:fldChar w:fldCharType="begin" w:fldLock="1"/>
      </w:r>
      <w:r w:rsidR="009175A6">
        <w:instrText>ADDIN CSL_CITATION { "citationItems" : [ { "id" : "ITEM-1", "itemData" : { "author" : [ { "dropping-particle" : "", "family" : "IPES-Food", "given" : "", "non-dropping-particle" : "", "parse-names" : false, "suffix" : "" } ], "id" : "ITEM-1", "issued" : { "date-parts" : [ [ "2015" ] ] }, "title" : "IPES-Food: 10 Principles to guide the transition to Sustainable Food Systems", "type" : "report" }, "uris" : [ "http://www.mendeley.com/documents/?uuid=97aca61f-3fbb-4fa2-86b4-8d15e0c5fd71" ] } ], "mendeley" : { "formattedCitation" : "(IPES-Food, 2015)", "plainTextFormattedCitation" : "(IPES-Food, 2015)", "previouslyFormattedCitation" : "(IPES-Food, 2015)" }, "properties" : { "noteIndex" : 0 }, "schema" : "https://github.com/citation-style-language/schema/raw/master/csl-citation.json" }</w:instrText>
      </w:r>
      <w:r w:rsidR="004119F6">
        <w:fldChar w:fldCharType="separate"/>
      </w:r>
      <w:r w:rsidR="004119F6" w:rsidRPr="004119F6">
        <w:rPr>
          <w:noProof/>
        </w:rPr>
        <w:t>(IPES-Food, 2015)</w:t>
      </w:r>
      <w:r w:rsidR="004119F6">
        <w:fldChar w:fldCharType="end"/>
      </w:r>
      <w:r w:rsidRPr="00F36729">
        <w:t>.</w:t>
      </w:r>
      <w:r w:rsidR="007B43EA">
        <w:t xml:space="preserve"> At the same time, </w:t>
      </w:r>
      <w:r w:rsidR="007B43EA" w:rsidRPr="00F36729">
        <w:rPr>
          <w:lang w:eastAsia="en-GB"/>
        </w:rPr>
        <w:t xml:space="preserve">agrobiodiversity conservation is increasingly turning towards market-oriented </w:t>
      </w:r>
      <w:r w:rsidR="007B43EA">
        <w:rPr>
          <w:lang w:eastAsia="en-GB"/>
        </w:rPr>
        <w:t>mechanisms</w:t>
      </w:r>
      <w:r w:rsidR="007B43EA" w:rsidRPr="00F36729">
        <w:rPr>
          <w:lang w:eastAsia="en-GB"/>
        </w:rPr>
        <w:t>, whe</w:t>
      </w:r>
      <w:r w:rsidR="007B43EA">
        <w:rPr>
          <w:lang w:eastAsia="en-GB"/>
        </w:rPr>
        <w:t xml:space="preserve">re farmers are seen as suppliers of diversity </w:t>
      </w:r>
      <w:proofErr w:type="gramStart"/>
      <w:r w:rsidR="007B43EA">
        <w:rPr>
          <w:lang w:eastAsia="en-GB"/>
        </w:rPr>
        <w:t>vis</w:t>
      </w:r>
      <w:proofErr w:type="gramEnd"/>
      <w:r w:rsidR="007B43EA">
        <w:rPr>
          <w:lang w:eastAsia="en-GB"/>
        </w:rPr>
        <w:t xml:space="preserve"> a vis resilience. But t</w:t>
      </w:r>
      <w:r w:rsidR="000648B8" w:rsidRPr="001069EA">
        <w:rPr>
          <w:lang w:eastAsia="en-GB"/>
        </w:rPr>
        <w:t>here is a</w:t>
      </w:r>
      <w:r w:rsidR="007B43EA">
        <w:rPr>
          <w:lang w:eastAsia="en-GB"/>
        </w:rPr>
        <w:t xml:space="preserve"> growing</w:t>
      </w:r>
      <w:r w:rsidR="000648B8" w:rsidRPr="001069EA">
        <w:rPr>
          <w:lang w:eastAsia="en-GB"/>
        </w:rPr>
        <w:t xml:space="preserve"> need to enhance the scientific foundations of incentive instruments</w:t>
      </w:r>
      <w:r w:rsidR="002418EA">
        <w:rPr>
          <w:lang w:eastAsia="en-GB"/>
        </w:rPr>
        <w:t xml:space="preserve"> </w:t>
      </w:r>
      <w:r w:rsidR="002418EA">
        <w:rPr>
          <w:lang w:eastAsia="en-GB"/>
        </w:rPr>
        <w:fldChar w:fldCharType="begin" w:fldLock="1"/>
      </w:r>
      <w:r w:rsidR="00481FF9">
        <w:rPr>
          <w:lang w:eastAsia="en-GB"/>
        </w:rPr>
        <w:instrText>ADDIN CSL_CITATION { "citationItems" : [ { "id" : "ITEM-1", "itemData" : { "ISSN" : "0036-8075", "author" : [ { "dropping-particle" : "", "family" : "Naeem", "given" : "Shahid", "non-dropping-particle" : "", "parse-names" : false, "suffix" : "" }, { "dropping-particle" : "", "family" : "Ingram", "given" : "J C", "non-dropping-particle" : "", "parse-names" : false, "suffix" : "" }, { "dropping-particle" : "", "family" : "Varga", "given" : "A", "non-dropping-particle" : "", "parse-names" : false, "suffix" : "" }, { "dropping-particle" : "", "family" : "Agardy", "given" : "T", "non-dropping-particle" : "", "parse-names" : false, "suffix" : "" }, { "dropping-particle" : "", "family" : "Barten", "given" : "P", "non-dropping-particle" : "", "parse-names" : false, "suffix" : "" }, { "dropping-particle" : "", "family" : "Bennett", "given" : "G", "non-dropping-particle" : "", "parse-names" : false, "suffix" : "" }, { "dropping-particle" : "", "family" : "Bloomgarden", "given" : "E", "non-dropping-particle" : "", "parse-names" : false, "suffix" : "" }, { "dropping-particle" : "", "family" : "Bremer", "given" : "L L", "non-dropping-particle" : "", "parse-names" : false, "suffix" : "" }, { "dropping-particle" : "", "family" : "Burkill", "given" : "P", "non-dropping-particle" : "", "parse-names" : false, "suffix" : "" }, { "dropping-particle" : "", "family" : "Cattau", "given" : "M", "non-dropping-particle" : "", "parse-names" : false, "suffix" : "" } ], "container-title" : "Science", "id" : "ITEM-1", "issue" : "6227", "issued" : { "date-parts" : [ [ "2015" ] ] }, "page" : "1206-1207", "publisher" : "American Association for the Advancement of Science", "title" : "Get the science right when paying for nature's services", "type" : "article-journal", "volume" : "347" }, "uris" : [ "http://www.mendeley.com/documents/?uuid=84a3cc5d-5b94-4702-8b49-b578f0199749" ] } ], "mendeley" : { "formattedCitation" : "(Naeem et al., 2015)", "plainTextFormattedCitation" : "(Naeem et al., 2015)", "previouslyFormattedCitation" : "(Naeem et al., 2015)" }, "properties" : { "noteIndex" : 0 }, "schema" : "https://github.com/citation-style-language/schema/raw/master/csl-citation.json" }</w:instrText>
      </w:r>
      <w:r w:rsidR="002418EA">
        <w:rPr>
          <w:lang w:eastAsia="en-GB"/>
        </w:rPr>
        <w:fldChar w:fldCharType="separate"/>
      </w:r>
      <w:r w:rsidR="002418EA" w:rsidRPr="007C50D3">
        <w:rPr>
          <w:noProof/>
          <w:lang w:eastAsia="en-GB"/>
        </w:rPr>
        <w:t>(Naeem et al., 2015)</w:t>
      </w:r>
      <w:r w:rsidR="002418EA">
        <w:rPr>
          <w:lang w:eastAsia="en-GB"/>
        </w:rPr>
        <w:fldChar w:fldCharType="end"/>
      </w:r>
      <w:r w:rsidR="002418EA">
        <w:rPr>
          <w:lang w:eastAsia="en-GB"/>
        </w:rPr>
        <w:t xml:space="preserve"> </w:t>
      </w:r>
      <w:r w:rsidR="007C50D3">
        <w:rPr>
          <w:lang w:eastAsia="en-GB"/>
        </w:rPr>
        <w:t>and</w:t>
      </w:r>
      <w:r w:rsidR="007B43EA">
        <w:rPr>
          <w:lang w:eastAsia="en-GB"/>
        </w:rPr>
        <w:t xml:space="preserve"> </w:t>
      </w:r>
      <w:r w:rsidR="007C50D3">
        <w:rPr>
          <w:lang w:eastAsia="en-GB"/>
        </w:rPr>
        <w:t>wo</w:t>
      </w:r>
      <w:r w:rsidR="007B43EA">
        <w:rPr>
          <w:lang w:eastAsia="en-GB"/>
        </w:rPr>
        <w:t>rk</w:t>
      </w:r>
      <w:r w:rsidR="007C50D3">
        <w:rPr>
          <w:lang w:eastAsia="en-GB"/>
        </w:rPr>
        <w:t xml:space="preserve"> by </w:t>
      </w:r>
      <w:r w:rsidR="007C50D3">
        <w:rPr>
          <w:lang w:eastAsia="en-GB"/>
        </w:rPr>
        <w:fldChar w:fldCharType="begin" w:fldLock="1"/>
      </w:r>
      <w:r w:rsidR="007C50D3">
        <w:rPr>
          <w:lang w:eastAsia="en-GB"/>
        </w:rPr>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"manualFormatting" : "Bioversity International (2016)", "plainTextFormattedCitation" : "(Bioversity International, 2016)", "previouslyFormattedCitation" : "(Bioversity International, 2016)" }, "properties" : { "noteIndex" : 0 }, "schema" : "https://github.com/citation-style-language/schema/raw/master/csl-citation.json" }</w:instrText>
      </w:r>
      <w:r w:rsidR="007C50D3">
        <w:rPr>
          <w:lang w:eastAsia="en-GB"/>
        </w:rPr>
        <w:fldChar w:fldCharType="separate"/>
      </w:r>
      <w:r w:rsidR="007C50D3">
        <w:rPr>
          <w:noProof/>
          <w:lang w:eastAsia="en-GB"/>
        </w:rPr>
        <w:t>Bioversity International</w:t>
      </w:r>
      <w:r w:rsidR="007C50D3" w:rsidRPr="00D77535">
        <w:rPr>
          <w:noProof/>
          <w:lang w:eastAsia="en-GB"/>
        </w:rPr>
        <w:t xml:space="preserve"> </w:t>
      </w:r>
      <w:r w:rsidR="007C50D3">
        <w:rPr>
          <w:noProof/>
          <w:lang w:eastAsia="en-GB"/>
        </w:rPr>
        <w:t>(</w:t>
      </w:r>
      <w:r w:rsidR="007C50D3" w:rsidRPr="00D77535">
        <w:rPr>
          <w:noProof/>
          <w:lang w:eastAsia="en-GB"/>
        </w:rPr>
        <w:t>2016)</w:t>
      </w:r>
      <w:r w:rsidR="007C50D3">
        <w:rPr>
          <w:lang w:eastAsia="en-GB"/>
        </w:rPr>
        <w:fldChar w:fldCharType="end"/>
      </w:r>
      <w:r w:rsidR="007B43EA">
        <w:rPr>
          <w:lang w:eastAsia="en-GB"/>
        </w:rPr>
        <w:t xml:space="preserve"> is seeking to address this gap </w:t>
      </w:r>
      <w:r w:rsidR="00BE3E4A">
        <w:rPr>
          <w:lang w:eastAsia="en-GB"/>
        </w:rPr>
        <w:t>by developing a so-called</w:t>
      </w:r>
      <w:r w:rsidR="007B43EA">
        <w:rPr>
          <w:lang w:eastAsia="en-GB"/>
        </w:rPr>
        <w:t xml:space="preserve"> ‘Agrobiodiveristy Index’</w:t>
      </w:r>
      <w:r w:rsidR="002418EA">
        <w:rPr>
          <w:lang w:eastAsia="en-GB"/>
        </w:rPr>
        <w:t xml:space="preserve"> to measure </w:t>
      </w:r>
      <w:r w:rsidR="002418EA">
        <w:rPr>
          <w:lang w:eastAsia="en-GB"/>
        </w:rPr>
        <w:lastRenderedPageBreak/>
        <w:t xml:space="preserve">agrobiodiveristy in </w:t>
      </w:r>
      <w:r w:rsidR="00BE3E4A">
        <w:rPr>
          <w:lang w:eastAsia="en-GB"/>
        </w:rPr>
        <w:t>diets, food production and genetic resources</w:t>
      </w:r>
      <w:r w:rsidR="002418EA">
        <w:rPr>
          <w:lang w:eastAsia="en-GB"/>
        </w:rPr>
        <w:t>.</w:t>
      </w:r>
      <w:r w:rsidR="007C50D3">
        <w:rPr>
          <w:lang w:eastAsia="en-GB"/>
        </w:rPr>
        <w:t xml:space="preserve"> </w:t>
      </w:r>
      <w:r w:rsidR="00386EF8">
        <w:rPr>
          <w:lang w:eastAsia="en-GB"/>
        </w:rPr>
        <w:t>T</w:t>
      </w:r>
      <w:r w:rsidR="007C50D3">
        <w:rPr>
          <w:lang w:eastAsia="en-GB"/>
        </w:rPr>
        <w:t xml:space="preserve">he inclusion of a more specific </w:t>
      </w:r>
      <w:r w:rsidR="00386EF8">
        <w:rPr>
          <w:lang w:eastAsia="en-GB"/>
        </w:rPr>
        <w:t>PGR and FAnGR</w:t>
      </w:r>
      <w:r w:rsidR="007C50D3">
        <w:rPr>
          <w:lang w:eastAsia="en-GB"/>
        </w:rPr>
        <w:t xml:space="preserve"> metric </w:t>
      </w:r>
      <w:r w:rsidR="00386EF8">
        <w:rPr>
          <w:lang w:eastAsia="en-GB"/>
        </w:rPr>
        <w:t>may be</w:t>
      </w:r>
      <w:r w:rsidR="007C50D3">
        <w:rPr>
          <w:lang w:eastAsia="en-GB"/>
        </w:rPr>
        <w:t xml:space="preserve"> necessary to benchmark conservation </w:t>
      </w:r>
      <w:r w:rsidR="002418EA">
        <w:rPr>
          <w:lang w:eastAsia="en-GB"/>
        </w:rPr>
        <w:t>performance</w:t>
      </w:r>
      <w:r w:rsidR="007C50D3">
        <w:rPr>
          <w:lang w:eastAsia="en-GB"/>
        </w:rPr>
        <w:t xml:space="preserve"> against KPIs</w:t>
      </w:r>
      <w:r w:rsidR="002A0A7F">
        <w:rPr>
          <w:lang w:eastAsia="en-GB"/>
        </w:rPr>
        <w:t>, where s</w:t>
      </w:r>
      <w:r w:rsidR="00481FF9">
        <w:rPr>
          <w:lang w:eastAsia="en-GB"/>
        </w:rPr>
        <w:t>uch KPIs</w:t>
      </w:r>
      <w:r w:rsidR="00386EF8">
        <w:rPr>
          <w:lang w:eastAsia="en-GB"/>
        </w:rPr>
        <w:t xml:space="preserve"> should consider</w:t>
      </w:r>
      <w:r w:rsidR="007C50D3">
        <w:rPr>
          <w:lang w:eastAsia="en-GB"/>
        </w:rPr>
        <w:t xml:space="preserve"> </w:t>
      </w:r>
      <w:r w:rsidR="002418EA">
        <w:rPr>
          <w:lang w:eastAsia="en-GB"/>
        </w:rPr>
        <w:t xml:space="preserve">diversity, marketability and endangerment </w:t>
      </w:r>
      <w:r w:rsidR="002A0A7F">
        <w:rPr>
          <w:lang w:eastAsia="en-GB"/>
        </w:rPr>
        <w:t>criteria</w:t>
      </w:r>
      <w:r w:rsidR="00386EF8">
        <w:rPr>
          <w:lang w:eastAsia="en-GB"/>
        </w:rPr>
        <w:t xml:space="preserve"> that </w:t>
      </w:r>
      <w:r w:rsidR="00481FF9">
        <w:rPr>
          <w:lang w:eastAsia="en-GB"/>
        </w:rPr>
        <w:t xml:space="preserve">we show </w:t>
      </w:r>
      <w:r w:rsidR="00386EF8">
        <w:rPr>
          <w:lang w:eastAsia="en-GB"/>
        </w:rPr>
        <w:t xml:space="preserve">are indicators of genetic resource risks and </w:t>
      </w:r>
      <w:r w:rsidR="00481FF9">
        <w:rPr>
          <w:lang w:eastAsia="en-GB"/>
        </w:rPr>
        <w:t xml:space="preserve">management </w:t>
      </w:r>
      <w:r w:rsidR="00386EF8">
        <w:rPr>
          <w:lang w:eastAsia="en-GB"/>
        </w:rPr>
        <w:t>opportunities.</w:t>
      </w:r>
      <w:r w:rsidR="007C50D3">
        <w:rPr>
          <w:lang w:eastAsia="en-GB"/>
        </w:rPr>
        <w:t xml:space="preserve">    </w:t>
      </w:r>
    </w:p>
    <w:p w14:paraId="28015AED" w14:textId="77777777" w:rsidR="00FA3CB5" w:rsidRDefault="00FA3CB5" w:rsidP="005955DF">
      <w:pPr>
        <w:rPr>
          <w:lang w:eastAsia="en-GB"/>
        </w:rPr>
      </w:pPr>
    </w:p>
    <w:p w14:paraId="570A0598" w14:textId="77777777" w:rsidR="00BD583D" w:rsidRPr="00BD583D" w:rsidRDefault="00BD583D" w:rsidP="005955DF">
      <w:pPr>
        <w:rPr>
          <w:b/>
          <w:lang w:eastAsia="en-GB"/>
        </w:rPr>
      </w:pPr>
      <w:r>
        <w:rPr>
          <w:b/>
          <w:lang w:eastAsia="en-GB"/>
        </w:rPr>
        <w:t xml:space="preserve">Incentive </w:t>
      </w:r>
      <w:r w:rsidR="001A18F9">
        <w:rPr>
          <w:b/>
          <w:lang w:eastAsia="en-GB"/>
        </w:rPr>
        <w:t>schemes</w:t>
      </w:r>
      <w:r>
        <w:rPr>
          <w:b/>
          <w:lang w:eastAsia="en-GB"/>
        </w:rPr>
        <w:t xml:space="preserve"> </w:t>
      </w:r>
      <w:proofErr w:type="gramStart"/>
      <w:r>
        <w:rPr>
          <w:b/>
          <w:lang w:eastAsia="en-GB"/>
        </w:rPr>
        <w:t>are needed</w:t>
      </w:r>
      <w:proofErr w:type="gramEnd"/>
      <w:r>
        <w:rPr>
          <w:b/>
          <w:lang w:eastAsia="en-GB"/>
        </w:rPr>
        <w:t xml:space="preserve"> to increase </w:t>
      </w:r>
      <w:r w:rsidRPr="00E02BE7">
        <w:rPr>
          <w:b/>
          <w:i/>
          <w:lang w:eastAsia="en-GB"/>
        </w:rPr>
        <w:t>in situ</w:t>
      </w:r>
      <w:r>
        <w:rPr>
          <w:b/>
          <w:lang w:eastAsia="en-GB"/>
        </w:rPr>
        <w:t xml:space="preserve"> (on-farm) conservation of CWR in response to land use changes and climate change threats. </w:t>
      </w:r>
      <w:r>
        <w:rPr>
          <w:lang w:eastAsia="en-GB"/>
        </w:rPr>
        <w:t xml:space="preserve">Aside </w:t>
      </w:r>
      <w:r w:rsidR="00DA77D6">
        <w:rPr>
          <w:i/>
          <w:lang w:eastAsia="en-GB"/>
        </w:rPr>
        <w:t>in situ</w:t>
      </w:r>
      <w:r w:rsidR="00DA77D6">
        <w:rPr>
          <w:lang w:eastAsia="en-GB"/>
        </w:rPr>
        <w:t xml:space="preserve"> </w:t>
      </w:r>
      <w:r>
        <w:rPr>
          <w:lang w:eastAsia="en-GB"/>
        </w:rPr>
        <w:t xml:space="preserve">conservation in genetic reserves and protected areas, </w:t>
      </w:r>
      <w:r w:rsidRPr="006F0916">
        <w:rPr>
          <w:lang w:eastAsia="en-GB"/>
        </w:rPr>
        <w:t>on-farm</w:t>
      </w:r>
      <w:r>
        <w:rPr>
          <w:i/>
          <w:lang w:eastAsia="en-GB"/>
        </w:rPr>
        <w:t xml:space="preserve"> </w:t>
      </w:r>
      <w:r>
        <w:rPr>
          <w:lang w:eastAsia="en-GB"/>
        </w:rPr>
        <w:t xml:space="preserve">conservation of CWR has been neglected, despite growing concerns surrounding range shifts of wild relatives in response </w:t>
      </w:r>
      <w:r w:rsidR="001A18F9">
        <w:rPr>
          <w:lang w:eastAsia="en-GB"/>
        </w:rPr>
        <w:t xml:space="preserve">to climate change that exceeds </w:t>
      </w:r>
      <w:r>
        <w:rPr>
          <w:lang w:eastAsia="en-GB"/>
        </w:rPr>
        <w:t xml:space="preserve">current geographical coverage of protected areas </w:t>
      </w:r>
      <w:r>
        <w:rPr>
          <w:lang w:eastAsia="en-GB"/>
        </w:rPr>
        <w:fldChar w:fldCharType="begin" w:fldLock="1"/>
      </w:r>
      <w:r>
        <w:rPr>
          <w:lang w:eastAsia="en-GB"/>
        </w:rPr>
        <w:instrText>ADDIN CSL_CITATION { "citationItems" : [ { "id" : "ITEM-1", "itemData" : { "ISSN" : "1366-9516", "author" : [ { "dropping-particle" : "", "family" : "Aguirre\u2010Guti\u00e9rrez", "given" : "Jes\u00fas", "non-dropping-particle" : "", "parse-names" : false, "suffix" :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"Diversity and Distributions", "id" : "ITEM-1", "issue" : "7", "issued" : { "date-parts" : [ [ "2017" ] ] }, "page" : "739-750", "publisher" : "Wiley Online Library", "title" : "Crop wild relatives range shifts and conservation in Europe under climate change", "type" : "article-journal", "volume" : "23" }, "uris" : [ "http://www.mendeley.com/documents/?uuid=aa372fa6-5587-477a-a2bd-7b21ff039758" ] }, { "id" : "ITEM-2", "itemData" : { "ISSN" : "0006-3207", "author"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"Biological Conservation", "id" : "ITEM-2", "issued" : { "date-parts" : [ [ "2017" ] ] }, "page" : "123-139", "publisher" : "Elsevier", "title" : "Inventory and prioritization for the conservation of crop wild relatives in The Netherlands under climate change", "type" : "article-journal", "volume" : "216" }, "uris" : [ "http://www.mendeley.com/documents/?uuid=4ed3bda8-6001-471a-95fa-83cd93fb0b01" ] } ], "mendeley" : { "formattedCitation" : "(Aguirre\u2010Guti\u00e9rrez et al., 2017; van Treuren et al., 2017)", "plainTextFormattedCitation" : "(Aguirre\u2010Guti\u00e9rrez et al., 2017; van Treuren et al., 2017)", "previouslyFormattedCitation" : "(Aguirre\u2010Guti\u00e9rrez et al., 2017; van Treuren et al., 2017)" }, "properties" : { "noteIndex" : 0 }, "schema" : "https://github.com/citation-style-language/schema/raw/master/csl-citation.json" }</w:instrText>
      </w:r>
      <w:r>
        <w:rPr>
          <w:lang w:eastAsia="en-GB"/>
        </w:rPr>
        <w:fldChar w:fldCharType="separate"/>
      </w:r>
      <w:r w:rsidRPr="006F0916">
        <w:rPr>
          <w:noProof/>
          <w:lang w:eastAsia="en-GB"/>
        </w:rPr>
        <w:t>(Aguirre</w:t>
      </w:r>
      <w:r w:rsidRPr="006F0916">
        <w:rPr>
          <w:rFonts w:ascii="Cambria Math" w:hAnsi="Cambria Math" w:cs="Cambria Math"/>
          <w:noProof/>
          <w:lang w:eastAsia="en-GB"/>
        </w:rPr>
        <w:t>‐</w:t>
      </w:r>
      <w:r w:rsidRPr="006F0916">
        <w:rPr>
          <w:noProof/>
          <w:lang w:eastAsia="en-GB"/>
        </w:rPr>
        <w:t>Gutiérrez et al., 2017; van Treuren et al., 2017)</w:t>
      </w:r>
      <w:r>
        <w:rPr>
          <w:lang w:eastAsia="en-GB"/>
        </w:rPr>
        <w:fldChar w:fldCharType="end"/>
      </w:r>
      <w:r>
        <w:rPr>
          <w:lang w:eastAsia="en-GB"/>
        </w:rPr>
        <w:t xml:space="preserve">. Moreover, land use changes (e.g. agricultural intensification) threaten many wild relative populations that persist outside protected areas </w:t>
      </w:r>
      <w:r>
        <w:rPr>
          <w:lang w:eastAsia="en-GB"/>
        </w:rPr>
        <w:fldChar w:fldCharType="begin" w:fldLock="1"/>
      </w:r>
      <w:r w:rsidR="00BA4E85">
        <w:rPr>
          <w:lang w:eastAsia="en-GB"/>
        </w:rPr>
        <w:instrText>ADDIN CSL_CITATION { "citationItems" : [ { "id" : "ITEM-1", "itemData" : { "author" : [ { "dropping-particle" : "", "family" : "Maxted", "given" : "N", "non-dropping-particle" : "", "parse-names" : false, "suffix" : "" }, { "dropping-particle" : "", "family" : "Kell", "given" : "S", "non-dropping-particle" : "", "parse-names" : false, "suffix" : "" }, { "dropping-particle" : "", "family" : "Magos Brehm", "given" : "J", "non-dropping-particle" : "", "parse-names" : false, "suffix" : "" } ], "container-title" : "Food and Agriculture Organization of the United Nations, Rome, Italy", "id" : "ITEM-1", "issued" : { "date-parts" : [ [ "2011" ] ] }, "title" : "Options to promote food security: on-farm management and in situ conservation of plant genetic resources for food and agriculture", "type" : "article-journal" }, "uris" : [ "http://www.mendeley.com/documents/?uuid=c31cc5b7-c977-4548-b148-5988884a4dfa" ] }, { "id" : "ITEM-2", "itemData" : { "ISSN" : "0006-3207", "author" : [ { "dropping-particle" : "", "family" : "Jarvis", "given" : "Susan", "non-dropping-particle" : "", "parse-names" : false, "suffix" : "" }, { "dropping-particle" : "", "family" : "Fielder", "given" : "Hannah", "non-dropping-particle" : "", "parse-names" : false, "suffix" : "" }, { "dropping-particle" : "", "family" : "Hopkins", "given" : "John", "non-dropping-particle" : "", "parse-names" : false, "suffix" : "" }, { "dropping-particle" : "", "family" : "Maxted", "given" : "Nigel", "non-dropping-particle" : "", "parse-names" : false, "suffix" : "" }, { "dropping-particle" : "", "family" : "Smart", "given" : "Simon", "non-dropping-particle" : "", "parse-names" : false, "suffix" : "" } ], "container-title" : "Biological Conservation", "id" : "ITEM-2", "issued" : { "date-parts" : [ [ "2015" ] ] }, "page" : "444-451", "publisher" : "Elsevier", "title" : "Distribution of crop wild relatives of conservation priority in the UK landscape", "type" : "article-journal", "volume" : "191" }, "uris" : [ "http://www.mendeley.com/documents/?uuid=e342e25b-2fb2-41ff-808d-5c96c79c6a52" ] } ], "mendeley" : { "formattedCitation" : "(Maxted et al., 2011; Jarvis et al., 2015)", "plainTextFormattedCitation" : "(Maxted et al., 2011; Jarvis et al., 2015)", "previouslyFormattedCitation" : "(Maxted et al., 2011; Jarvis et al., 2015)" }, "properties" : { "noteIndex" : 0 }, "schema" : "https://github.com/citation-style-language/schema/raw/master/csl-citation.json" }</w:instrText>
      </w:r>
      <w:r>
        <w:rPr>
          <w:lang w:eastAsia="en-GB"/>
        </w:rPr>
        <w:fldChar w:fldCharType="separate"/>
      </w:r>
      <w:r w:rsidRPr="00BD583D">
        <w:rPr>
          <w:noProof/>
          <w:lang w:eastAsia="en-GB"/>
        </w:rPr>
        <w:t>(Maxted et al., 2011; Jarvis et al., 2015)</w:t>
      </w:r>
      <w:r>
        <w:rPr>
          <w:lang w:eastAsia="en-GB"/>
        </w:rPr>
        <w:fldChar w:fldCharType="end"/>
      </w:r>
      <w:r>
        <w:rPr>
          <w:lang w:eastAsia="en-GB"/>
        </w:rPr>
        <w:t xml:space="preserve">. To meet these challenges, on-farm conservation strategies </w:t>
      </w:r>
      <w:proofErr w:type="gramStart"/>
      <w:r>
        <w:rPr>
          <w:lang w:eastAsia="en-GB"/>
        </w:rPr>
        <w:t>are needed</w:t>
      </w:r>
      <w:proofErr w:type="gramEnd"/>
      <w:r>
        <w:rPr>
          <w:lang w:eastAsia="en-GB"/>
        </w:rPr>
        <w:t xml:space="preserve"> where currently few persist. Incentive schemes </w:t>
      </w:r>
      <w:commentRangeStart w:id="35"/>
      <w:r>
        <w:rPr>
          <w:lang w:eastAsia="en-GB"/>
        </w:rPr>
        <w:t xml:space="preserve">are ideally poised </w:t>
      </w:r>
      <w:commentRangeEnd w:id="35"/>
      <w:r w:rsidR="00A572E7">
        <w:rPr>
          <w:rStyle w:val="CommentReference"/>
        </w:rPr>
        <w:commentReference w:id="35"/>
      </w:r>
      <w:r>
        <w:rPr>
          <w:lang w:eastAsia="en-GB"/>
        </w:rPr>
        <w:t xml:space="preserve">to pay farmers for supplying CWR conservation services and could </w:t>
      </w:r>
      <w:r w:rsidR="00DA77D6">
        <w:rPr>
          <w:lang w:eastAsia="en-GB"/>
        </w:rPr>
        <w:t xml:space="preserve">employ site selection models that </w:t>
      </w:r>
      <w:r w:rsidR="00730EEE">
        <w:rPr>
          <w:lang w:eastAsia="en-GB"/>
        </w:rPr>
        <w:t>optimise selection under</w:t>
      </w:r>
      <w:r>
        <w:rPr>
          <w:lang w:eastAsia="en-GB"/>
        </w:rPr>
        <w:t xml:space="preserve"> different climatic and species distribution models. </w:t>
      </w:r>
    </w:p>
    <w:p w14:paraId="36858DB5" w14:textId="77777777" w:rsidR="00E534BD" w:rsidRDefault="00E534BD" w:rsidP="005955DF">
      <w:pPr>
        <w:rPr>
          <w:lang w:eastAsia="en-GB"/>
        </w:rPr>
      </w:pPr>
    </w:p>
    <w:p w14:paraId="3C9A2B66" w14:textId="2907C926" w:rsidR="00B40DFA" w:rsidRPr="00A67B53" w:rsidRDefault="00E534BD" w:rsidP="005955DF">
      <w:pPr>
        <w:rPr>
          <w:b/>
          <w:lang w:eastAsia="en-GB"/>
        </w:rPr>
      </w:pPr>
      <w:r w:rsidRPr="00E534BD">
        <w:rPr>
          <w:b/>
          <w:lang w:eastAsia="en-GB"/>
        </w:rPr>
        <w:t xml:space="preserve">Using </w:t>
      </w:r>
      <w:r w:rsidR="000E502C">
        <w:rPr>
          <w:b/>
          <w:lang w:eastAsia="en-GB"/>
        </w:rPr>
        <w:t>c</w:t>
      </w:r>
      <w:r w:rsidRPr="00E534BD">
        <w:rPr>
          <w:b/>
          <w:lang w:eastAsia="en-GB"/>
        </w:rPr>
        <w:t>onservation au</w:t>
      </w:r>
      <w:r w:rsidR="001D092C">
        <w:rPr>
          <w:b/>
          <w:lang w:eastAsia="en-GB"/>
        </w:rPr>
        <w:t>ctions, or competitive tenders</w:t>
      </w:r>
      <w:r w:rsidR="001A18F9">
        <w:rPr>
          <w:b/>
          <w:lang w:eastAsia="en-GB"/>
        </w:rPr>
        <w:t>,</w:t>
      </w:r>
      <w:r w:rsidR="001D092C">
        <w:rPr>
          <w:b/>
          <w:lang w:eastAsia="en-GB"/>
        </w:rPr>
        <w:t xml:space="preserve"> enables </w:t>
      </w:r>
      <w:r w:rsidRPr="00E534BD">
        <w:rPr>
          <w:b/>
          <w:lang w:eastAsia="en-GB"/>
        </w:rPr>
        <w:t xml:space="preserve">identification of least cost conservation service providers. </w:t>
      </w:r>
      <w:r>
        <w:rPr>
          <w:lang w:eastAsia="en-GB"/>
        </w:rPr>
        <w:t xml:space="preserve">Conservation auctions allow buyers of ecosystem services (usually governments) to reduce the effects of adverse selection and information </w:t>
      </w:r>
      <w:r w:rsidR="00B40DFA">
        <w:rPr>
          <w:lang w:eastAsia="en-GB"/>
        </w:rPr>
        <w:t>asymmetries</w:t>
      </w:r>
      <w:r>
        <w:rPr>
          <w:lang w:eastAsia="en-GB"/>
        </w:rPr>
        <w:t xml:space="preserve"> since the competitive nature of auctions </w:t>
      </w:r>
      <w:r w:rsidR="00B40DFA">
        <w:rPr>
          <w:lang w:eastAsia="en-GB"/>
        </w:rPr>
        <w:t>avoids information rents, allowing</w:t>
      </w:r>
      <w:r>
        <w:rPr>
          <w:lang w:eastAsia="en-GB"/>
        </w:rPr>
        <w:t xml:space="preserve"> measurement of minimum WTA </w:t>
      </w:r>
      <w:r>
        <w:rPr>
          <w:lang w:eastAsia="en-GB"/>
        </w:rPr>
        <w:fldChar w:fldCharType="begin" w:fldLock="1"/>
      </w:r>
      <w:r w:rsidR="00586FF0">
        <w:rPr>
          <w:lang w:eastAsia="en-GB"/>
        </w:rP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Pr>
          <w:lang w:eastAsia="en-GB"/>
        </w:rPr>
        <w:fldChar w:fldCharType="separate"/>
      </w:r>
      <w:r w:rsidRPr="00E534BD">
        <w:rPr>
          <w:noProof/>
          <w:lang w:eastAsia="en-GB"/>
        </w:rPr>
        <w:t>(de Vries and Hanley, 2016)</w:t>
      </w:r>
      <w:r>
        <w:rPr>
          <w:lang w:eastAsia="en-GB"/>
        </w:rPr>
        <w:fldChar w:fldCharType="end"/>
      </w:r>
      <w:r>
        <w:rPr>
          <w:lang w:eastAsia="en-GB"/>
        </w:rPr>
        <w:t xml:space="preserve">. </w:t>
      </w:r>
      <w:r w:rsidR="00B40DFA">
        <w:rPr>
          <w:lang w:eastAsia="en-GB"/>
        </w:rPr>
        <w:t xml:space="preserve">Because buyers and sellers </w:t>
      </w:r>
      <w:commentRangeStart w:id="36"/>
      <w:r w:rsidR="00B40DFA">
        <w:rPr>
          <w:lang w:eastAsia="en-GB"/>
        </w:rPr>
        <w:t xml:space="preserve">possess </w:t>
      </w:r>
      <w:r w:rsidR="00A67B53">
        <w:rPr>
          <w:lang w:eastAsia="en-GB"/>
        </w:rPr>
        <w:t>better</w:t>
      </w:r>
      <w:r w:rsidR="00B40DFA">
        <w:rPr>
          <w:lang w:eastAsia="en-GB"/>
        </w:rPr>
        <w:t xml:space="preserve"> information</w:t>
      </w:r>
      <w:commentRangeEnd w:id="36"/>
      <w:r w:rsidR="00A572E7">
        <w:rPr>
          <w:rStyle w:val="CommentReference"/>
        </w:rPr>
        <w:commentReference w:id="36"/>
      </w:r>
      <w:r w:rsidR="00B40DFA">
        <w:rPr>
          <w:lang w:eastAsia="en-GB"/>
        </w:rPr>
        <w:t xml:space="preserve">, </w:t>
      </w:r>
      <w:r w:rsidR="00A67B53">
        <w:rPr>
          <w:lang w:eastAsia="en-GB"/>
        </w:rPr>
        <w:t>improved</w:t>
      </w:r>
      <w:r w:rsidR="00B40DFA">
        <w:rPr>
          <w:lang w:eastAsia="en-GB"/>
        </w:rPr>
        <w:t xml:space="preserve"> outcomes </w:t>
      </w:r>
      <w:proofErr w:type="gramStart"/>
      <w:r w:rsidR="00B40DFA">
        <w:rPr>
          <w:lang w:eastAsia="en-GB"/>
        </w:rPr>
        <w:t>can be attained</w:t>
      </w:r>
      <w:proofErr w:type="gramEnd"/>
      <w:r w:rsidR="00B40DFA">
        <w:rPr>
          <w:lang w:eastAsia="en-GB"/>
        </w:rPr>
        <w:t xml:space="preserve"> on behalf of both parties. </w:t>
      </w:r>
      <w:r w:rsidR="001A18F9">
        <w:rPr>
          <w:lang w:eastAsia="en-GB"/>
        </w:rPr>
        <w:t xml:space="preserve">Buyers can identify least cost </w:t>
      </w:r>
      <w:r w:rsidR="00B40DFA">
        <w:rPr>
          <w:lang w:eastAsia="en-GB"/>
        </w:rPr>
        <w:t xml:space="preserve">providers, whilst suppliers with a comparative </w:t>
      </w:r>
      <w:commentRangeStart w:id="37"/>
      <w:r w:rsidR="00B40DFA">
        <w:rPr>
          <w:lang w:eastAsia="en-GB"/>
        </w:rPr>
        <w:t>advantage</w:t>
      </w:r>
      <w:r w:rsidR="00A67B53">
        <w:rPr>
          <w:lang w:eastAsia="en-GB"/>
        </w:rPr>
        <w:t xml:space="preserve"> can secure contracts by revealing their </w:t>
      </w:r>
      <w:r w:rsidR="00586FF0">
        <w:rPr>
          <w:lang w:eastAsia="en-GB"/>
        </w:rPr>
        <w:t xml:space="preserve">true </w:t>
      </w:r>
      <w:r w:rsidR="00A67B53">
        <w:rPr>
          <w:lang w:eastAsia="en-GB"/>
        </w:rPr>
        <w:t>opportunity cost</w:t>
      </w:r>
      <w:commentRangeEnd w:id="37"/>
      <w:r w:rsidR="00A572E7">
        <w:rPr>
          <w:rStyle w:val="CommentReference"/>
        </w:rPr>
        <w:commentReference w:id="37"/>
      </w:r>
      <w:r w:rsidR="00A67B53">
        <w:rPr>
          <w:lang w:eastAsia="en-GB"/>
        </w:rPr>
        <w:t>.</w:t>
      </w:r>
      <w:r w:rsidR="00586FF0">
        <w:rPr>
          <w:lang w:eastAsia="en-GB"/>
        </w:rPr>
        <w:t xml:space="preserve"> The cost effectiveness improvements associated with auctions over fixed priced schemes has been documented in other work </w:t>
      </w:r>
      <w:r w:rsidR="00586FF0">
        <w:rPr>
          <w:lang w:eastAsia="en-GB"/>
        </w:rPr>
        <w:fldChar w:fldCharType="begin" w:fldLock="1"/>
      </w:r>
      <w:r w:rsidR="001E53EB">
        <w:rPr>
          <w:lang w:eastAsia="en-GB"/>
        </w:rP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"ITEM-2", "issued" : { "date-parts" : [ [ "2017" ] ] }, "page" : "611-620", "publisher" : "Elsevier", "title" : "The Australian experience in using tenders for conservation", "type" : "article-journal", "volume" : "63" }, "uris" : [ "http://www.mendeley.com/documents/?uuid=ab8aeb06-58e8-4698-8261-bedb5de2cd11" ] }, { "id" : "ITEM-3", "itemData" : { "ISSN" : "0023-7639", "author" : [ { "dropping-particle" : "", "family" : "Schilizzi", "given" : "Steven", "non-dropping-particle" : "", "parse-names" : false, "suffix" : "" }, { "dropping-particle" : "", "family" : "Latacz-Lohmann", "given" : "Uwe", "non-dropping-particle" : "", "parse-names" : false, "suffix" : "" } ], "container-title" : "Land Economics", "id" : "ITEM-3", "issue" : "4", "issued" : { "date-parts" : [ [ "2007" ] ] }, "page" : "497-515", "publisher" : "University of Wisconsin Press", "title" : "Assessing the performance of conservation auctions: an experimental study", "type" : "article-journal", "volume" : "83" }, "uris" : [ "http://www.mendeley.com/documents/?uuid=46c6486a-50e4-44fa-bca6-54e9f5b5bb0c" ] }, { "id" : "ITEM-4", "itemData" : { "DOI" : "10.1017/CBO9780511551079.017", "ISBN" : "9780521154659", "abstract" : "This paper reports on the design and implementation of an auction of conservation contracts on private land in Victoria, Australia. We demonstrate that is possible to create at least the supply side of a market for nature conservation and in conjunction with a defined budget, to discover prices and allocate resources to biodiversity conservation. The paper compares a discriminative price auction with a hypothetical fixed-price scheme showing that an auction could offer large cost savings to governments interested in nature conservation on private land. As a result of the pilot, a number of important auction and contract design problems have emerged which deserve further investigation including: multiple complementary environmental outcomes, site synergies, reserve prices, sequential auction design and the role of new technology in contract design. Nevertheless, the paper does show that auctioning conservation contracts for environmental outcomes is an important new policy mechanism that performs according to theoretical expectations and deserves closer examination by government and environmental groups. Key", "author" : [ { "dropping-particle" : "", "family" : "Stoneham", "given" : "Gary", "non-dropping-particle" : "", "parse-names" : false, "suffix" : "" }, { "dropping-particle" : "", "family" : "Chaudhri", "given" : "Vivek", "non-dropping-particle" : "", "parse-names" : false, "suffix" : "" }, { "dropping-particle" : "", "family" : "Strappazzon", "given" : "Loris", "non-dropping-particle" : "", "parse-names" : false, "suffix" : "" }, { "dropping-particle" : "", "family" : "Ha", "given" : "Arthur", "non-dropping-particle" : "", "parse-names" : false, "suffix" : "" } ], "container-title" : "Biodiversity Economics: Principles, Methods and Applications", "id" : "ITEM-4", "issued" : { "date-parts" : [ [ "2010" ] ] }, "page" : "389-416", "title" : "Auctioning biodiversity conservation contracts: an empirical analysis", "type" : "chapter" }, "uris" : [ "http://www.mendeley.com/documents/?uuid=a1306216-373f-474d-9d82-c730a0871972" ] } ], "mendeley" : { "formattedCitation" : "(Schilizzi and Latacz-Lohmann, 2007; Windle and Rolfe, 2008; Stoneham et al., 2010; Rolfe et al., 2017)", "plainTextFormattedCitation" : "(Schilizzi and Latacz-Lohmann, 2007; Windle and Rolfe, 2008; Stoneham et al., 2010; Rolfe et al., 2017)", "previouslyFormattedCitation" : "(Schilizzi and Latacz-Lohmann, 2007; Windle and Rolfe, 2008; Stoneham et al., 2010; Rolfe et al., 2017)" }, "properties" : { "noteIndex" : 0 }, "schema" : "https://github.com/citation-style-language/schema/raw/master/csl-citation.json" }</w:instrText>
      </w:r>
      <w:r w:rsidR="00586FF0">
        <w:rPr>
          <w:lang w:eastAsia="en-GB"/>
        </w:rPr>
        <w:fldChar w:fldCharType="separate"/>
      </w:r>
      <w:r w:rsidR="00586FF0" w:rsidRPr="00586FF0">
        <w:rPr>
          <w:noProof/>
          <w:lang w:eastAsia="en-GB"/>
        </w:rPr>
        <w:t xml:space="preserve">(Schilizzi and Latacz-Lohmann, 2007; Windle and Rolfe, 2008; Stoneham et al., 2010; Rolfe </w:t>
      </w:r>
      <w:r w:rsidR="00586FF0" w:rsidRPr="00586FF0">
        <w:rPr>
          <w:noProof/>
          <w:lang w:eastAsia="en-GB"/>
        </w:rPr>
        <w:lastRenderedPageBreak/>
        <w:t>et al., 2017)</w:t>
      </w:r>
      <w:r w:rsidR="00586FF0">
        <w:rPr>
          <w:lang w:eastAsia="en-GB"/>
        </w:rPr>
        <w:fldChar w:fldCharType="end"/>
      </w:r>
      <w:r w:rsidR="00303D26">
        <w:rPr>
          <w:lang w:eastAsia="en-GB"/>
        </w:rPr>
        <w:t xml:space="preserve"> and </w:t>
      </w:r>
      <w:r w:rsidR="001A18F9">
        <w:rPr>
          <w:lang w:eastAsia="en-GB"/>
        </w:rPr>
        <w:t>may</w:t>
      </w:r>
      <w:r w:rsidR="00303D26">
        <w:rPr>
          <w:lang w:eastAsia="en-GB"/>
        </w:rPr>
        <w:t xml:space="preserve"> play a pivotal role in reducing further declines in agrobiodiversity</w:t>
      </w:r>
      <w:r w:rsidR="000E502C">
        <w:rPr>
          <w:lang w:eastAsia="en-GB"/>
        </w:rPr>
        <w:t xml:space="preserve"> </w:t>
      </w:r>
      <w:del w:id="38" w:author="MORAN Dominic" w:date="2018-07-17T19:28:00Z">
        <w:r w:rsidR="00062198" w:rsidDel="00A572E7">
          <w:rPr>
            <w:lang w:eastAsia="en-GB"/>
          </w:rPr>
          <w:delText xml:space="preserve">because they are more efficient at </w:delText>
        </w:r>
        <w:r w:rsidR="00451E6E" w:rsidDel="00A572E7">
          <w:rPr>
            <w:lang w:eastAsia="en-GB"/>
          </w:rPr>
          <w:delText xml:space="preserve">supplying diversity. </w:delText>
        </w:r>
      </w:del>
    </w:p>
    <w:p w14:paraId="017FCF4F" w14:textId="77777777" w:rsidR="00A67B53" w:rsidRDefault="00A67B53" w:rsidP="005955DF">
      <w:pPr>
        <w:rPr>
          <w:lang w:eastAsia="en-GB"/>
        </w:rPr>
      </w:pPr>
    </w:p>
    <w:p w14:paraId="1F40C8B7" w14:textId="77777777" w:rsidR="00487AD6" w:rsidRDefault="005955DF" w:rsidP="009B7CD9">
      <w:pPr>
        <w:rPr>
          <w:lang w:eastAsia="en-GB"/>
        </w:rPr>
      </w:pPr>
      <w:commentRangeStart w:id="39"/>
      <w:r w:rsidRPr="00A67B53">
        <w:rPr>
          <w:b/>
          <w:lang w:eastAsia="en-GB"/>
        </w:rPr>
        <w:t xml:space="preserve">Employing triage to rationalise </w:t>
      </w:r>
      <w:r w:rsidR="00E534BD" w:rsidRPr="00A67B53">
        <w:rPr>
          <w:b/>
          <w:lang w:eastAsia="en-GB"/>
        </w:rPr>
        <w:t xml:space="preserve">investments in FAnGR </w:t>
      </w:r>
      <w:r w:rsidR="00FB5F70">
        <w:rPr>
          <w:b/>
          <w:lang w:eastAsia="en-GB"/>
        </w:rPr>
        <w:t>may</w:t>
      </w:r>
      <w:r w:rsidR="00E534BD" w:rsidRPr="00A67B53">
        <w:rPr>
          <w:b/>
          <w:lang w:eastAsia="en-GB"/>
        </w:rPr>
        <w:t xml:space="preserve"> improve </w:t>
      </w:r>
      <w:r w:rsidR="000E502C">
        <w:rPr>
          <w:b/>
          <w:lang w:eastAsia="en-GB"/>
        </w:rPr>
        <w:t>conservation outcomes</w:t>
      </w:r>
      <w:r w:rsidR="00E534BD" w:rsidRPr="00A67B53">
        <w:rPr>
          <w:b/>
          <w:lang w:eastAsia="en-GB"/>
        </w:rPr>
        <w:t>.</w:t>
      </w:r>
      <w:r w:rsidR="00B633EC">
        <w:rPr>
          <w:b/>
          <w:lang w:eastAsia="en-GB"/>
        </w:rPr>
        <w:t xml:space="preserve"> </w:t>
      </w:r>
      <w:r w:rsidR="001E53EB">
        <w:rPr>
          <w:lang w:eastAsia="en-GB"/>
        </w:rPr>
        <w:t xml:space="preserve">Few incentive schemes currently prioritise investments in FAnGR according to different value attributes of breed diversity. </w:t>
      </w:r>
      <w:r w:rsidR="00CB7A94">
        <w:rPr>
          <w:lang w:eastAsia="en-GB"/>
        </w:rPr>
        <w:t>Yet</w:t>
      </w:r>
      <w:r w:rsidR="001E53EB">
        <w:rPr>
          <w:lang w:eastAsia="en-GB"/>
        </w:rPr>
        <w:t xml:space="preserve">, rationalisation is already </w:t>
      </w:r>
      <w:r w:rsidR="00EC43ED">
        <w:rPr>
          <w:lang w:eastAsia="en-GB"/>
        </w:rPr>
        <w:t xml:space="preserve">being </w:t>
      </w:r>
      <w:r w:rsidR="001E53EB">
        <w:rPr>
          <w:lang w:eastAsia="en-GB"/>
        </w:rPr>
        <w:t xml:space="preserve">successfully employed for </w:t>
      </w:r>
      <w:r w:rsidR="00EC43ED">
        <w:rPr>
          <w:lang w:eastAsia="en-GB"/>
        </w:rPr>
        <w:t xml:space="preserve">biodiversity and </w:t>
      </w:r>
      <w:r w:rsidR="001E53EB">
        <w:rPr>
          <w:lang w:eastAsia="en-GB"/>
        </w:rPr>
        <w:t xml:space="preserve">PGR conservation through gap analysis </w:t>
      </w:r>
      <w:r w:rsidR="001E53EB">
        <w:rPr>
          <w:lang w:eastAsia="en-GB"/>
        </w:rPr>
        <w:fldChar w:fldCharType="begin" w:fldLock="1"/>
      </w:r>
      <w:r w:rsidR="007C50D3">
        <w:rPr>
          <w:lang w:eastAsia="en-GB"/>
        </w:rPr>
        <w:instrText>ADDIN CSL_CITATION { "citationItems" : [ { "id" : "ITEM-1", "itemData" : { "author" : [ { "dropping-particle" : "", "family" : "Maxted", "given" : "N", "non-dropping-particle" : "", "parse-names" : false, "suffix" : "" }, { "dropping-particle" : "", "family" : "Iriondo", "given" : "J M", "non-dropping-particle" : "", "parse-names" : false, "suffix" : "" }, { "dropping-particle" : "", "family" : "Hond", "given" : "L", "non-dropping-particle" : "De", "parse-names" : false, "suffix" : "" }, { "dropping-particle" : "", "family" : "Dulloo", "given" : "E", "non-dropping-particle" : "", "parse-names" : false, "suffix" : "" }, { "dropping-particle" : "", "family" : "Lef\u00e8vre", "given" : "F", "non-dropping-particle" : "", "parse-names" : false, "suffix" : "" }, { "dropping-particle" : "", "family" : "Asdal", "given" : "A", "non-dropping-particle" : "", "parse-names" : false, "suffix" : "" }, { "dropping-particle" : "", "family" : "Kell", "given" : "S P", "non-dropping-particle" : "", "parse-names" : false, "suffix" : "" }, { "dropping-particle" : "", "family" : "Guarino", "given" : "L", "non-dropping-particle" : "", "parse-names" : false, "suffix" : "" } ], "container-title" : "Plant Genetic Population Management.", "editor" : [ { "dropping-particle" : "", "family" : "Iriondo", "given" : "J.M.", "non-dropping-particle" : "", "parse-names" : false, "suffix" : "" }, { "dropping-particle" : "", "family" : "Maxted", "given" : "N.", "non-dropping-particle" : "", "parse-names" : false, "suffix" : "" }, { "dropping-particle" : "", "family" : "Dulloo", "given" : "E.", "non-dropping-particle" : "", "parse-names" : false, "suffix" : "" } ], "id" : "ITEM-1", "issued" : { "date-parts" : [ [ "2008" ] ] }, "page" : "65-87", "publisher" : "CAB International, Wallingford.", "title" : "Genetic reserve management", "type" : "chapter" }, "uris" : [ "http://www.mendeley.com/documents/?uuid=cddcfbff-8a7c-44a2-bfe5-533bf2d9de24" ] }, { "id" : "ITEM-2", "itemData" : { "ISSN" : "0006-3207", "author" : [ { "dropping-particle" : "", "family" : "Vincent", "given" : "Holly", "non-dropping-particle" : "", "parse-names" : false, "suffix" : "" }, { "dropping-particle" : "", "family" : "Wiersema", "given" : "John", "non-dropping-particle" : "", "parse-names" : false, "suffix" : "" }, { "dropping-particle" : "", "family" : "Kell", "given" : "Shelagh", "non-dropping-particle" : "", "parse-names" : false, "suffix" : "" }, { "dropping-particle" : "", "family" : "Fielder", "given" : "Hannah", "non-dropping-particle" : "", "parse-names" : false, "suffix" : "" }, { "dropping-particle" : "", "family" : "Dobbie", "given" : "Samantha", "non-dropping-particle" : "", "parse-names" : false, "suffix" : "" }, { "dropping-particle" : "", "family" : "Casta\u00f1eda-\u00c1lvarez", "given" : "Nora P", "non-dropping-particle" : "", "parse-names" : false, "suffix" : "" }, { "dropping-particle" : "", "family" : "Guarino", "given" : "Luigi", "non-dropping-particle" : "", "parse-names" : false, "suffix" : "" }, { "dropping-particle" : "", "family" : "Eastwood", "given" : "Ruth", "non-dropping-particle" : "", "parse-names" : false, "suffix" : "" }, { "dropping-particle" : "", "family" : "Le\u03ccn", "given" : "Blanca", "non-dropping-particle" : "", "parse-names" : false, "suffix" : "" }, { "dropping-particle" : "", "family" : "Maxted", "given" : "Nigel", "non-dropping-particle" : "", "parse-names" : false, "suffix" : "" } ], "container-title" : "Biological conservation", "id" : "ITEM-2", "issued" : { "date-parts" : [ [ "2013" ] ] }, "page" : "265-275", "publisher" : "Elsevier", "title" : "A prioritized crop wild relative inventory to help underpin global food security", "type" : "article-journal", "volume" : "167" }, "uris" : [ "http://www.mendeley.com/documents/?uuid=c09bee3a-777d-4635-baea-708214b2fb62" ] } ], "mendeley" : { "formattedCitation" : "(N Maxted et al., 2008; Vincent et al., 2013)", "manualFormatting" : "(Maxted et al., 2008; Vincent et al., 2013)", "plainTextFormattedCitation" : "(N Maxted et al., 2008; Vincent et al., 2013)", "previouslyFormattedCitation" : "(N Maxted et al., 2008; Vincent et al., 2013)" }, "properties" : { "noteIndex" : 0 }, "schema" : "https://github.com/citation-style-language/schema/raw/master/csl-citation.json" }</w:instrText>
      </w:r>
      <w:r w:rsidR="001E53EB">
        <w:rPr>
          <w:lang w:eastAsia="en-GB"/>
        </w:rPr>
        <w:fldChar w:fldCharType="separate"/>
      </w:r>
      <w:r w:rsidR="00303D26">
        <w:rPr>
          <w:noProof/>
          <w:lang w:eastAsia="en-GB"/>
        </w:rPr>
        <w:t>(</w:t>
      </w:r>
      <w:r w:rsidR="00160F5F" w:rsidRPr="00160F5F">
        <w:rPr>
          <w:noProof/>
          <w:lang w:eastAsia="en-GB"/>
        </w:rPr>
        <w:t>Maxted et al., 2008; Vincent et al., 2013)</w:t>
      </w:r>
      <w:r w:rsidR="001E53EB">
        <w:rPr>
          <w:lang w:eastAsia="en-GB"/>
        </w:rPr>
        <w:fldChar w:fldCharType="end"/>
      </w:r>
      <w:r w:rsidR="001E53EB">
        <w:rPr>
          <w:lang w:eastAsia="en-GB"/>
        </w:rPr>
        <w:t xml:space="preserve"> and systematic priority setting</w:t>
      </w:r>
      <w:r w:rsidR="00EC43ED">
        <w:rPr>
          <w:lang w:eastAsia="en-GB"/>
        </w:rPr>
        <w:t xml:space="preserve"> </w:t>
      </w:r>
      <w:r w:rsidR="001E53EB">
        <w:rPr>
          <w:lang w:eastAsia="en-GB"/>
        </w:rPr>
        <w:fldChar w:fldCharType="begin" w:fldLock="1"/>
      </w:r>
      <w:r w:rsidR="00EC43ED">
        <w:rPr>
          <w:lang w:eastAsia="en-GB"/>
        </w:rPr>
        <w:instrText>ADDIN CSL_CITATION { "citationItems" : [ { "id" : "ITEM-1", "itemData" : { "author" : [ { "dropping-particle" : "", "family" : "Reinecke", "given" : "Sabine", "non-dropping-particle" : "", "parse-names" : false, "suffix" : "" }, { "dropping-particle" : "", "family" : "Kilham", "given" : "Emily", "non-dropping-particle" : "", "parse-names" : false, "suffix" : "" } ], "id" : "ITEM-1", "issued" : { "date-parts" : [ [ "2015" ] ] }, "title" : "\"Biggest bang for your buck\u201d: Conservation triage and priority-setting for species management in Australia and New Zealand", "type" : "report" }, "uris" : [ "http://www.mendeley.com/documents/?uuid=83f48475-2d3f-46eb-8f57-0c237f6c9906" ] }, { "id" : "ITEM-2", "itemData" : { "ISSN" : "0011-183X", "author" : [ { "dropping-particle" : "", "family" : "Maxted", "given" : "Nigel", "non-dropping-particle" : "", "parse-names" : false, "suffix" : "" }, { "dropping-particle" : "", "family" : "Kell", "given" : "Shelagh", "non-dropping-particle" : "", "parse-names" : false, "suffix" : "" }, { "dropping-particle" : "", "family" : "Ford-Lloyd", "given" : "Brian", "non-dropping-particle" : "", "parse-names" : false, "suffix" : "" }, { "dropping-particle" : "", "family" : "Dulloo", "given" : "Ehsan", "non-dropping-particle" : "", "parse-names" : false, "suffix" : "" }, { "dropping-particle" : "", "family" : "Toledo", "given" : "\u00c1lvaro", "non-dropping-particle" : "", "parse-names" : false, "suffix" : "" } ], "container-title" : "Crop Science", "id" : "ITEM-2", "issue" : "2", "issued" : { "date-parts" : [ [ "2012" ] ] }, "page" : "774-785", "publisher" : "The Crop Science Society of America, Inc.", "title" : "Toward the systematic conservation of global crop wild relative diversity", "type" : "article-journal", "volume" : "52" }, "uris" : [ "http://www.mendeley.com/documents/?uuid=ca9db107-47de-4cd3-bbab-07264c890b72" ] } ], "mendeley" : { "formattedCitation" : "(Maxted et al., 2012; Reinecke and Kilham, 2015)", "plainTextFormattedCitation" : "(Maxted et al., 2012; Reinecke and Kilham, 2015)", "previouslyFormattedCitation" : "(Maxted et al., 2012; Reinecke and Kilham, 2015)" }, "properties" : { "noteIndex" : 0 }, "schema" : "https://github.com/citation-style-language/schema/raw/master/csl-citation.json" }</w:instrText>
      </w:r>
      <w:r w:rsidR="001E53EB">
        <w:rPr>
          <w:lang w:eastAsia="en-GB"/>
        </w:rPr>
        <w:fldChar w:fldCharType="separate"/>
      </w:r>
      <w:r w:rsidR="00EC43ED" w:rsidRPr="00EC43ED">
        <w:rPr>
          <w:noProof/>
          <w:lang w:eastAsia="en-GB"/>
        </w:rPr>
        <w:t>(Maxted et al., 2012; Reinecke and Kilham, 2015)</w:t>
      </w:r>
      <w:r w:rsidR="001E53EB">
        <w:rPr>
          <w:lang w:eastAsia="en-GB"/>
        </w:rPr>
        <w:fldChar w:fldCharType="end"/>
      </w:r>
      <w:r w:rsidR="001E53EB">
        <w:rPr>
          <w:lang w:eastAsia="en-GB"/>
        </w:rPr>
        <w:t>.</w:t>
      </w:r>
      <w:r w:rsidR="00EC43ED">
        <w:rPr>
          <w:lang w:eastAsia="en-GB"/>
        </w:rPr>
        <w:t xml:space="preserve"> </w:t>
      </w:r>
      <w:r w:rsidR="00495FB7">
        <w:rPr>
          <w:lang w:eastAsia="en-GB"/>
        </w:rPr>
        <w:t xml:space="preserve">Employing similar approaches </w:t>
      </w:r>
      <w:r w:rsidR="009B7CD9">
        <w:rPr>
          <w:lang w:eastAsia="en-GB"/>
        </w:rPr>
        <w:t>through triage</w:t>
      </w:r>
      <w:r w:rsidR="00495FB7">
        <w:rPr>
          <w:lang w:eastAsia="en-GB"/>
        </w:rPr>
        <w:t xml:space="preserve"> </w:t>
      </w:r>
      <w:r w:rsidR="009B7CD9">
        <w:rPr>
          <w:lang w:eastAsia="en-GB"/>
        </w:rPr>
        <w:t>(</w:t>
      </w:r>
      <w:r w:rsidR="006D53D8">
        <w:rPr>
          <w:lang w:eastAsia="en-GB"/>
        </w:rPr>
        <w:t>by differentiating breed support</w:t>
      </w:r>
      <w:r w:rsidR="009B7CD9">
        <w:rPr>
          <w:lang w:eastAsia="en-GB"/>
        </w:rPr>
        <w:t>)</w:t>
      </w:r>
      <w:r w:rsidR="00495FB7">
        <w:rPr>
          <w:lang w:eastAsia="en-GB"/>
        </w:rPr>
        <w:t xml:space="preserve"> </w:t>
      </w:r>
      <w:r w:rsidR="00CB7A94">
        <w:rPr>
          <w:lang w:eastAsia="en-GB"/>
        </w:rPr>
        <w:t>may</w:t>
      </w:r>
      <w:r w:rsidR="00495FB7">
        <w:rPr>
          <w:lang w:eastAsia="en-GB"/>
        </w:rPr>
        <w:t xml:space="preserve"> </w:t>
      </w:r>
      <w:r w:rsidR="00B633EC">
        <w:rPr>
          <w:lang w:eastAsia="en-GB"/>
        </w:rPr>
        <w:t>improve</w:t>
      </w:r>
      <w:r w:rsidR="00495FB7">
        <w:rPr>
          <w:lang w:eastAsia="en-GB"/>
        </w:rPr>
        <w:t xml:space="preserve"> </w:t>
      </w:r>
      <w:r w:rsidR="00CB7A94">
        <w:rPr>
          <w:lang w:eastAsia="en-GB"/>
        </w:rPr>
        <w:t xml:space="preserve">conservation outcomes and </w:t>
      </w:r>
      <w:r w:rsidR="003933DE">
        <w:rPr>
          <w:lang w:eastAsia="en-GB"/>
        </w:rPr>
        <w:t xml:space="preserve">is particularly important where conservation funding is </w:t>
      </w:r>
      <w:r w:rsidR="000E502C">
        <w:rPr>
          <w:lang w:eastAsia="en-GB"/>
        </w:rPr>
        <w:t>limited</w:t>
      </w:r>
      <w:r w:rsidR="003933DE">
        <w:rPr>
          <w:lang w:eastAsia="en-GB"/>
        </w:rPr>
        <w:t xml:space="preserve"> and a large number of breeds/varieties persist. </w:t>
      </w:r>
      <w:commentRangeEnd w:id="39"/>
      <w:r w:rsidR="00A572E7">
        <w:rPr>
          <w:rStyle w:val="CommentReference"/>
        </w:rPr>
        <w:commentReference w:id="39"/>
      </w:r>
    </w:p>
    <w:p w14:paraId="1360E51C" w14:textId="77777777" w:rsidR="009B7CD9" w:rsidRDefault="009B7CD9" w:rsidP="009B7CD9">
      <w:pPr>
        <w:rPr>
          <w:lang w:eastAsia="en-GB"/>
        </w:rPr>
      </w:pPr>
    </w:p>
    <w:p w14:paraId="07420CE0" w14:textId="77ECC6CD" w:rsidR="00A67B53" w:rsidRDefault="000E502C" w:rsidP="00723F89">
      <w:pPr>
        <w:rPr>
          <w:lang w:eastAsia="en-GB"/>
        </w:rPr>
      </w:pPr>
      <w:r>
        <w:rPr>
          <w:b/>
          <w:lang w:eastAsia="en-GB"/>
        </w:rPr>
        <w:t xml:space="preserve">Identifying agrobiodiversity hotspots </w:t>
      </w:r>
      <w:r w:rsidR="008964A2">
        <w:rPr>
          <w:b/>
          <w:lang w:eastAsia="en-GB"/>
        </w:rPr>
        <w:t>may result in win-win outcomes</w:t>
      </w:r>
      <w:r>
        <w:rPr>
          <w:b/>
          <w:lang w:eastAsia="en-GB"/>
        </w:rPr>
        <w:t xml:space="preserve"> </w:t>
      </w:r>
      <w:r w:rsidR="005D4C75">
        <w:rPr>
          <w:b/>
          <w:lang w:eastAsia="en-GB"/>
        </w:rPr>
        <w:t>though</w:t>
      </w:r>
      <w:r>
        <w:rPr>
          <w:b/>
          <w:lang w:eastAsia="en-GB"/>
        </w:rPr>
        <w:t xml:space="preserve"> more targeted conservation responses</w:t>
      </w:r>
      <w:r w:rsidR="008964A2">
        <w:rPr>
          <w:b/>
          <w:lang w:eastAsia="en-GB"/>
        </w:rPr>
        <w:t xml:space="preserve">. </w:t>
      </w:r>
      <w:r w:rsidR="0010166C">
        <w:rPr>
          <w:lang w:eastAsia="en-GB"/>
        </w:rPr>
        <w:t xml:space="preserve">Extensive and low-input systems, often characteristic of </w:t>
      </w:r>
      <w:proofErr w:type="gramStart"/>
      <w:r w:rsidR="0010166C">
        <w:rPr>
          <w:lang w:eastAsia="en-GB"/>
        </w:rPr>
        <w:t>small</w:t>
      </w:r>
      <w:del w:id="40" w:author="MORAN Dominic" w:date="2018-07-17T20:04:00Z">
        <w:r w:rsidR="0010166C" w:rsidDel="00C60D64">
          <w:rPr>
            <w:lang w:eastAsia="en-GB"/>
          </w:rPr>
          <w:delText>-</w:delText>
        </w:r>
      </w:del>
      <w:r w:rsidR="0010166C">
        <w:rPr>
          <w:lang w:eastAsia="en-GB"/>
        </w:rPr>
        <w:t>holder</w:t>
      </w:r>
      <w:proofErr w:type="gramEnd"/>
      <w:r w:rsidR="0010166C">
        <w:rPr>
          <w:lang w:eastAsia="en-GB"/>
        </w:rPr>
        <w:t xml:space="preserve"> and semi-subsistence farms, are likely to </w:t>
      </w:r>
      <w:del w:id="41" w:author="MORAN Dominic" w:date="2018-07-17T20:04:00Z">
        <w:r w:rsidR="0010166C" w:rsidDel="00C60D64">
          <w:rPr>
            <w:lang w:eastAsia="en-GB"/>
          </w:rPr>
          <w:delText xml:space="preserve">face </w:delText>
        </w:r>
      </w:del>
      <w:ins w:id="42" w:author="MORAN Dominic" w:date="2018-07-17T20:04:00Z">
        <w:r w:rsidR="00C60D64">
          <w:rPr>
            <w:lang w:eastAsia="en-GB"/>
          </w:rPr>
          <w:t xml:space="preserve">have </w:t>
        </w:r>
      </w:ins>
      <w:r w:rsidR="0010166C">
        <w:rPr>
          <w:lang w:eastAsia="en-GB"/>
        </w:rPr>
        <w:t xml:space="preserve">a comparative advantage when supplying agrobiodiveristy conservation services due to </w:t>
      </w:r>
      <w:r w:rsidR="00036624">
        <w:rPr>
          <w:lang w:eastAsia="en-GB"/>
        </w:rPr>
        <w:t>topographical and ecological characteristics that constrain land use</w:t>
      </w:r>
      <w:r w:rsidR="0010166C">
        <w:rPr>
          <w:lang w:eastAsia="en-GB"/>
        </w:rPr>
        <w:t xml:space="preserve">. At the same time, traditional breeds/cultivars are often better adapted to these systems where </w:t>
      </w:r>
      <w:r w:rsidR="00CC4F76">
        <w:rPr>
          <w:lang w:eastAsia="en-GB"/>
        </w:rPr>
        <w:t>biophysical</w:t>
      </w:r>
      <w:r w:rsidR="0010166C">
        <w:rPr>
          <w:lang w:eastAsia="en-GB"/>
        </w:rPr>
        <w:t xml:space="preserve"> </w:t>
      </w:r>
      <w:r w:rsidR="00CC4F76">
        <w:rPr>
          <w:lang w:eastAsia="en-GB"/>
        </w:rPr>
        <w:t>characteristics</w:t>
      </w:r>
      <w:r w:rsidR="0010166C">
        <w:rPr>
          <w:lang w:eastAsia="en-GB"/>
        </w:rPr>
        <w:t xml:space="preserve"> restrict production with improved breeds and varieties. </w:t>
      </w:r>
      <w:r w:rsidR="00FF598A">
        <w:rPr>
          <w:lang w:eastAsia="en-GB"/>
        </w:rPr>
        <w:t>The development of</w:t>
      </w:r>
      <w:r w:rsidR="009175A6">
        <w:rPr>
          <w:lang w:eastAsia="en-GB"/>
        </w:rPr>
        <w:t xml:space="preserve"> novel tools to identify agrobiodiversity </w:t>
      </w:r>
      <w:r w:rsidR="00CC4F76">
        <w:rPr>
          <w:lang w:eastAsia="en-GB"/>
        </w:rPr>
        <w:t>“</w:t>
      </w:r>
      <w:r w:rsidR="009175A6">
        <w:rPr>
          <w:lang w:eastAsia="en-GB"/>
        </w:rPr>
        <w:t>hotspots</w:t>
      </w:r>
      <w:r w:rsidR="00CC4F76">
        <w:rPr>
          <w:lang w:eastAsia="en-GB"/>
        </w:rPr>
        <w:t>”</w:t>
      </w:r>
      <w:r w:rsidR="009175A6">
        <w:rPr>
          <w:lang w:eastAsia="en-GB"/>
        </w:rPr>
        <w:t xml:space="preserve"> th</w:t>
      </w:r>
      <w:ins w:id="43" w:author="MORAN Dominic" w:date="2018-07-17T20:19:00Z">
        <w:r w:rsidR="00857A7E">
          <w:rPr>
            <w:lang w:eastAsia="en-GB"/>
          </w:rPr>
          <w:t>r</w:t>
        </w:r>
      </w:ins>
      <w:r w:rsidR="009175A6">
        <w:rPr>
          <w:lang w:eastAsia="en-GB"/>
        </w:rPr>
        <w:t xml:space="preserve">ough GIS </w:t>
      </w:r>
      <w:r w:rsidR="00CC4F76">
        <w:rPr>
          <w:lang w:eastAsia="en-GB"/>
        </w:rPr>
        <w:t xml:space="preserve">applications </w:t>
      </w:r>
      <w:r w:rsidR="00FF598A">
        <w:rPr>
          <w:lang w:eastAsia="en-GB"/>
        </w:rPr>
        <w:t>is</w:t>
      </w:r>
      <w:r w:rsidR="009175A6">
        <w:rPr>
          <w:lang w:eastAsia="en-GB"/>
        </w:rPr>
        <w:t xml:space="preserve"> now being </w:t>
      </w:r>
      <w:r w:rsidR="00CC4F76">
        <w:rPr>
          <w:lang w:eastAsia="en-GB"/>
        </w:rPr>
        <w:t>pursued</w:t>
      </w:r>
      <w:r w:rsidR="009175A6">
        <w:rPr>
          <w:lang w:eastAsia="en-GB"/>
        </w:rPr>
        <w:t xml:space="preserve"> </w:t>
      </w:r>
      <w:r w:rsidR="009175A6">
        <w:rPr>
          <w:lang w:eastAsia="en-GB"/>
        </w:rPr>
        <w:fldChar w:fldCharType="begin" w:fldLock="1"/>
      </w:r>
      <w:r w:rsidR="00017A34">
        <w:rPr>
          <w:lang w:eastAsia="en-GB"/>
        </w:rPr>
        <w:instrText>ADDIN CSL_CITATION { "citationItems" : [ { "id" : "ITEM-1", "itemData" : { "ISSN" : "1932-6203", "author" : [ { "dropping-particle" : "", "family" : "Pacicco", "given" : "Luca", "non-dropping-particle" : "", "parse-names" : false, "suffix" : "" }, { "dropping-particle" : "", "family" : "Bodesmo", "given" : "Mara", "non-dropping-particle" : "", "parse-names" : false, "suffix" : "" }, { "dropping-particle" : "", "family" : "Torricelli", "given" : "Renzo", "non-dropping-particle" : "", "parse-names" : false, "suffix" : "" }, { "dropping-particle" : "", "family" : "Negri", "given" : "Valeria", "non-dropping-particle" : "", "parse-names" : false, "suffix" : "" } ], "container-title" : "PloS one", "id" : "ITEM-1", "issue" : "6", "issued" : { "date-parts" : [ [ "2018" ] ] }, "page" : "e0197709", "publisher" : "Public Library of Science", "title" : "A methodological approach to identify agro-biodiversity hotspots for priority in situ conservation of plant genetic resources", "type" : "article-journal", "volume" : "13" }, "uris" : [ "http://www.mendeley.com/documents/?uuid=1fefed39-b42d-418a-b1b5-08c828330091" ] } ], "mendeley" : { "formattedCitation" : "(Pacicco et al., 2018)", "manualFormatting" : "(see Pacicco et al., 2018)", "plainTextFormattedCitation" : "(Pacicco et al., 2018)", "previouslyFormattedCitation" : "(Pacicco et al., 2018)" }, "properties" : { "noteIndex" : 0 }, "schema" : "https://github.com/citation-style-language/schema/raw/master/csl-citation.json" }</w:instrText>
      </w:r>
      <w:r w:rsidR="009175A6">
        <w:rPr>
          <w:lang w:eastAsia="en-GB"/>
        </w:rPr>
        <w:fldChar w:fldCharType="separate"/>
      </w:r>
      <w:r w:rsidR="009175A6" w:rsidRPr="009175A6">
        <w:rPr>
          <w:noProof/>
          <w:lang w:eastAsia="en-GB"/>
        </w:rPr>
        <w:t>(</w:t>
      </w:r>
      <w:r w:rsidR="009175A6">
        <w:rPr>
          <w:noProof/>
          <w:lang w:eastAsia="en-GB"/>
        </w:rPr>
        <w:t xml:space="preserve">see </w:t>
      </w:r>
      <w:r w:rsidR="009175A6" w:rsidRPr="009175A6">
        <w:rPr>
          <w:noProof/>
          <w:lang w:eastAsia="en-GB"/>
        </w:rPr>
        <w:t>Pacicco et al., 2018)</w:t>
      </w:r>
      <w:r w:rsidR="009175A6">
        <w:rPr>
          <w:lang w:eastAsia="en-GB"/>
        </w:rPr>
        <w:fldChar w:fldCharType="end"/>
      </w:r>
      <w:r w:rsidR="009175A6">
        <w:rPr>
          <w:lang w:eastAsia="en-GB"/>
        </w:rPr>
        <w:t xml:space="preserve"> and would allow for more targeted conservation policy</w:t>
      </w:r>
      <w:r w:rsidR="00723F89">
        <w:rPr>
          <w:lang w:eastAsia="en-GB"/>
        </w:rPr>
        <w:t xml:space="preserve"> where the opportunity cost of conserving is least</w:t>
      </w:r>
      <w:r w:rsidR="00FA3CB5">
        <w:rPr>
          <w:lang w:eastAsia="en-GB"/>
        </w:rPr>
        <w:t xml:space="preserve"> and </w:t>
      </w:r>
      <w:r w:rsidR="00723F89">
        <w:rPr>
          <w:lang w:eastAsia="en-GB"/>
        </w:rPr>
        <w:t>positive attitudes towards conservation may already persist.</w:t>
      </w:r>
    </w:p>
    <w:p w14:paraId="0BF490DB" w14:textId="77777777" w:rsidR="00723F89" w:rsidRPr="00723F89" w:rsidRDefault="00723F89" w:rsidP="00723F89">
      <w:pPr>
        <w:rPr>
          <w:lang w:eastAsia="en-GB"/>
        </w:rPr>
      </w:pPr>
    </w:p>
    <w:p w14:paraId="4065E87B" w14:textId="69FF5CC9" w:rsidR="005955DF" w:rsidRPr="00BE5553" w:rsidRDefault="00CC4F76" w:rsidP="00BE5553">
      <w:pPr>
        <w:rPr>
          <w:b/>
          <w:lang w:eastAsia="en-GB"/>
        </w:rPr>
      </w:pPr>
      <w:r>
        <w:rPr>
          <w:b/>
          <w:lang w:eastAsia="en-GB"/>
        </w:rPr>
        <w:t xml:space="preserve">Balancing pro-social and pro-environmental goals </w:t>
      </w:r>
      <w:r w:rsidR="00481FF9">
        <w:rPr>
          <w:b/>
          <w:lang w:eastAsia="en-GB"/>
        </w:rPr>
        <w:t xml:space="preserve">in PES site selection decisions </w:t>
      </w:r>
      <w:r>
        <w:rPr>
          <w:b/>
          <w:lang w:eastAsia="en-GB"/>
        </w:rPr>
        <w:t>may be at-odds</w:t>
      </w:r>
      <w:r w:rsidR="00516C11">
        <w:rPr>
          <w:b/>
          <w:lang w:eastAsia="en-GB"/>
        </w:rPr>
        <w:t xml:space="preserve"> with cost effectiveness</w:t>
      </w:r>
      <w:r>
        <w:rPr>
          <w:b/>
          <w:lang w:eastAsia="en-GB"/>
        </w:rPr>
        <w:t xml:space="preserve">. </w:t>
      </w:r>
      <w:r w:rsidR="00017A34">
        <w:rPr>
          <w:lang w:eastAsia="en-GB"/>
        </w:rPr>
        <w:t xml:space="preserve">The effectiveness of PES schemes can be determined by four key factors; transaction and implementation costs, direct changes in resource use among participants, indirect effects </w:t>
      </w:r>
      <w:r w:rsidR="00017A34">
        <w:rPr>
          <w:lang w:eastAsia="en-GB"/>
        </w:rPr>
        <w:lastRenderedPageBreak/>
        <w:t xml:space="preserve">of the programme and the effects on actual provision of ecosystem services </w:t>
      </w:r>
      <w:r w:rsidR="00017A34">
        <w:rPr>
          <w:lang w:eastAsia="en-GB"/>
        </w:rPr>
        <w:fldChar w:fldCharType="begin" w:fldLock="1"/>
      </w:r>
      <w:r w:rsidR="00017A34">
        <w:rPr>
          <w:lang w:eastAsia="en-GB"/>
        </w:rPr>
        <w:instrText>ADDIN CSL_CITATION { "citationItems" : [ { "id" : "ITEM-1",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"ITEM-1", "issued" : { "date-parts" : [ [ "2017" ] ] }, "page" : "359-374", "publisher" : "Elsevier", "title" : "The effectiveness of payments for environmental services", "type" : "article-journal", "volume" : "96" }, "uris" : [ "http://www.mendeley.com/documents/?uuid=4a6373f0-27d2-46ad-8457-dc4b7ab679fe" ] } ], "mendeley" : { "formattedCitation" : "(B\u00f6rner et al., 2017)", "plainTextFormattedCitation" : "(B\u00f6rner et al., 2017)", "previouslyFormattedCitation" : "(B\u00f6rner et al., 2017)" }, "properties" : { "noteIndex" : 0 }, "schema" : "https://github.com/citation-style-language/schema/raw/master/csl-citation.json" }</w:instrText>
      </w:r>
      <w:r w:rsidR="00017A34">
        <w:rPr>
          <w:lang w:eastAsia="en-GB"/>
        </w:rPr>
        <w:fldChar w:fldCharType="separate"/>
      </w:r>
      <w:r w:rsidR="00017A34" w:rsidRPr="00017A34">
        <w:rPr>
          <w:noProof/>
          <w:lang w:eastAsia="en-GB"/>
        </w:rPr>
        <w:t>(Börner et al., 2017)</w:t>
      </w:r>
      <w:r w:rsidR="00017A34">
        <w:rPr>
          <w:lang w:eastAsia="en-GB"/>
        </w:rPr>
        <w:fldChar w:fldCharType="end"/>
      </w:r>
      <w:r w:rsidR="00017A34">
        <w:rPr>
          <w:lang w:eastAsia="en-GB"/>
        </w:rPr>
        <w:t xml:space="preserve">. </w:t>
      </w:r>
      <w:r w:rsidR="00630D4E">
        <w:rPr>
          <w:lang w:eastAsia="en-GB"/>
        </w:rPr>
        <w:t xml:space="preserve">Employing different selection goals in PES has been a controversial topic but there are good arguments for not treating environmental and social equity goals as separate objectives. Yet, we show </w:t>
      </w:r>
      <w:ins w:id="44" w:author="MORAN Dominic" w:date="2018-07-17T20:20:00Z">
        <w:r w:rsidR="00857A7E">
          <w:rPr>
            <w:lang w:eastAsia="en-GB"/>
          </w:rPr>
          <w:t xml:space="preserve">that </w:t>
        </w:r>
      </w:ins>
      <w:r w:rsidR="00630D4E">
        <w:rPr>
          <w:lang w:eastAsia="en-GB"/>
        </w:rPr>
        <w:t xml:space="preserve">combining the two may result in </w:t>
      </w:r>
      <w:r w:rsidR="001A0FF4">
        <w:rPr>
          <w:lang w:eastAsia="en-GB"/>
        </w:rPr>
        <w:t xml:space="preserve">a </w:t>
      </w:r>
      <w:r w:rsidR="00630D4E">
        <w:rPr>
          <w:lang w:eastAsia="en-GB"/>
        </w:rPr>
        <w:t>reduction of ecological effectiveness (e.g. diversity captured, land area conserved)</w:t>
      </w:r>
      <w:r w:rsidR="00F22C77">
        <w:rPr>
          <w:lang w:eastAsia="en-GB"/>
        </w:rPr>
        <w:t xml:space="preserve"> or increased cost. At the same time, reduced social and poverty focus may undermine the effectiveness of PES schemes through negative behaviours due to perceptions of unfairness that</w:t>
      </w:r>
      <w:r w:rsidR="00007D80">
        <w:rPr>
          <w:lang w:eastAsia="en-GB"/>
        </w:rPr>
        <w:t xml:space="preserve"> can lead to</w:t>
      </w:r>
      <w:r w:rsidR="00F22C77">
        <w:rPr>
          <w:lang w:eastAsia="en-GB"/>
        </w:rPr>
        <w:t xml:space="preserve"> crow</w:t>
      </w:r>
      <w:ins w:id="45" w:author="MORAN Dominic" w:date="2018-07-17T20:21:00Z">
        <w:r w:rsidR="00857A7E">
          <w:rPr>
            <w:lang w:eastAsia="en-GB"/>
          </w:rPr>
          <w:t>d</w:t>
        </w:r>
      </w:ins>
      <w:r w:rsidR="00F22C77">
        <w:rPr>
          <w:lang w:eastAsia="en-GB"/>
        </w:rPr>
        <w:t xml:space="preserve">ing-out, </w:t>
      </w:r>
      <w:r w:rsidR="00007D80">
        <w:rPr>
          <w:lang w:eastAsia="en-GB"/>
        </w:rPr>
        <w:t xml:space="preserve">non-compliance </w:t>
      </w:r>
      <w:commentRangeStart w:id="46"/>
      <w:r w:rsidR="00007D80">
        <w:rPr>
          <w:lang w:eastAsia="en-GB"/>
        </w:rPr>
        <w:t>(</w:t>
      </w:r>
      <w:r w:rsidR="00F22C77">
        <w:rPr>
          <w:lang w:eastAsia="en-GB"/>
        </w:rPr>
        <w:t>moral hazard</w:t>
      </w:r>
      <w:r w:rsidR="00007D80">
        <w:rPr>
          <w:lang w:eastAsia="en-GB"/>
        </w:rPr>
        <w:t>)</w:t>
      </w:r>
      <w:r w:rsidR="00630D4E">
        <w:rPr>
          <w:lang w:eastAsia="en-GB"/>
        </w:rPr>
        <w:t xml:space="preserve"> </w:t>
      </w:r>
      <w:commentRangeEnd w:id="46"/>
      <w:r w:rsidR="00857A7E">
        <w:rPr>
          <w:rStyle w:val="CommentReference"/>
        </w:rPr>
        <w:commentReference w:id="46"/>
      </w:r>
      <w:r w:rsidR="00F22C77">
        <w:rPr>
          <w:lang w:eastAsia="en-GB"/>
        </w:rPr>
        <w:t xml:space="preserve">and negative </w:t>
      </w:r>
      <w:del w:id="47" w:author="MORAN Dominic" w:date="2018-07-17T20:22:00Z">
        <w:r w:rsidR="00F22C77" w:rsidDel="00857A7E">
          <w:rPr>
            <w:lang w:eastAsia="en-GB"/>
          </w:rPr>
          <w:delText>spillovers</w:delText>
        </w:r>
      </w:del>
      <w:ins w:id="48" w:author="MORAN Dominic" w:date="2018-07-17T20:22:00Z">
        <w:r w:rsidR="00857A7E">
          <w:rPr>
            <w:lang w:eastAsia="en-GB"/>
          </w:rPr>
          <w:t>spill overs</w:t>
        </w:r>
      </w:ins>
      <w:r w:rsidR="00F22C77">
        <w:rPr>
          <w:lang w:eastAsia="en-GB"/>
        </w:rPr>
        <w:t xml:space="preserve">/indirect effects </w:t>
      </w:r>
      <w:r w:rsidR="00F22C77">
        <w:rPr>
          <w:lang w:eastAsia="en-GB"/>
        </w:rPr>
        <w:fldChar w:fldCharType="begin" w:fldLock="1"/>
      </w:r>
      <w:r w:rsidR="00FD3243">
        <w:rPr>
          <w:lang w:eastAsia="en-GB"/>
        </w:rPr>
        <w:instrText>ADDIN CSL_CITATION { "citationItems" : [ { "id" : "ITEM-1", "itemData" : { "ISSN" : "1932-1473", "author" : [ { "dropping-particle" : "", "family" : "Hanley", "given" : "Nick", "non-dropping-particle" : "", "parse-names" : false, "suffix" : "" }, { "dropping-particle" : "", "family" : "White", "given" : "Ben", "non-dropping-particle" : "", "parse-names" : false, "suffix" : "" } ], "container-title" : "International Review of Environmental and Resource Economics", "id" : "ITEM-1", "issue" : "3\u20134", "issued" : { "date-parts" : [ [ "2014" ] ] }, "page" : "299-331", "publisher" : "Now Publishers, Inc.", "title" : "Incentivizing the provision of ecosystem services", "type" : "article-journal", "volume" : "7" }, "uris" : [ "http://www.mendeley.com/documents/?uuid=d854eb84-09a5-49c1-84a3-421b2abba4e4" ] }, { "id" : "ITEM-2", "itemData" : { "ISSN" : "0006-3568", "author" : [ { "dropping-particle" : "", "family" : "Pascual", "given" : "Unai", "non-dropping-particle" : "", "parse-names" : false, "suffix" : "" }, { "dropping-particle" : "", "family" : "Phelps", "given" : "Jacob", "non-dropping-particle" : "", "parse-names" : false, "suffix" : "" }, { "dropping-particle" : "", "family" : "Garmendia", "given" : "Eneko", "non-dropping-particle" : "", "parse-names" : false, "suffix" : "" }, { "dropping-particle" : "", "family" : "Brown", "given" : "Katrina", "non-dropping-particle" : "", "parse-names" : false, "suffix" : "" }, { "dropping-particle" : "", "family" : "Corbera", "given" : "Esteve", "non-dropping-particle" : "", "parse-names" : false, "suffix" : "" }, { "dropping-particle" : "", "family" : "Martin", "given" : "Adrian", "non-dropping-particle" : "", "parse-names" : false, "suffix" : "" }, { "dropping-particle" : "", "family" : "Gomez-Baggethun", "given" : "Erik", "non-dropping-particle" : "", "parse-names" : false, "suffix" : "" }, { "dropping-particle" : "", "family" : "Muradian", "given" : "Roldan", "non-dropping-particle" : "", "parse-names" : false, "suffix" : "" } ], "container-title" : "Bioscience", "id" : "ITEM-2", "issue" : "11", "issued" : { "date-parts" : [ [ "2014" ] ] }, "page" : "1027-1036", "publisher" : "Oxford University Press", "title" : "Social equity matters in payments for ecosystem services", "type" : "article-journal", "volume" : "64" }, "uris" : [ "http://www.mendeley.com/documents/?uuid=157e8236-203e-4a67-b5b4-96411768dcf5" ] } ], "mendeley" : { "formattedCitation" : "(Hanley and White, 2014; Pascual et al., 2014)", "plainTextFormattedCitation" : "(Hanley and White, 2014; Pascual et al., 2014)", "previouslyFormattedCitation" : "(Hanley and White, 2014; Pascual et al., 2014; B\u00f6rner et al., 2017)" }, "properties" : { "noteIndex" : 0 }, "schema" : "https://github.com/citation-style-language/schema/raw/master/csl-citation.json" }</w:instrText>
      </w:r>
      <w:r w:rsidR="00F22C77">
        <w:rPr>
          <w:lang w:eastAsia="en-GB"/>
        </w:rPr>
        <w:fldChar w:fldCharType="separate"/>
      </w:r>
      <w:r w:rsidR="00FD3243" w:rsidRPr="00FD3243">
        <w:rPr>
          <w:noProof/>
          <w:lang w:eastAsia="en-GB"/>
        </w:rPr>
        <w:t>(Hanley and White, 2014; Pascual et al., 2014)</w:t>
      </w:r>
      <w:r w:rsidR="00F22C77">
        <w:rPr>
          <w:lang w:eastAsia="en-GB"/>
        </w:rPr>
        <w:fldChar w:fldCharType="end"/>
      </w:r>
      <w:r w:rsidR="00F22C77">
        <w:rPr>
          <w:lang w:eastAsia="en-GB"/>
        </w:rPr>
        <w:t>.</w:t>
      </w:r>
      <w:r w:rsidR="00007D80">
        <w:rPr>
          <w:lang w:eastAsia="en-GB"/>
        </w:rPr>
        <w:t xml:space="preserve"> </w:t>
      </w:r>
      <w:r w:rsidR="00B43D75">
        <w:rPr>
          <w:lang w:eastAsia="en-GB"/>
        </w:rPr>
        <w:t xml:space="preserve">Ultimately, there is a need to established guidance around how </w:t>
      </w:r>
      <w:r w:rsidR="001A0FF4">
        <w:rPr>
          <w:lang w:eastAsia="en-GB"/>
        </w:rPr>
        <w:t xml:space="preserve">such </w:t>
      </w:r>
      <w:r w:rsidR="00B43D75">
        <w:rPr>
          <w:lang w:eastAsia="en-GB"/>
        </w:rPr>
        <w:t xml:space="preserve">trade-offs are managed for better conservation outcomes.  </w:t>
      </w:r>
      <w:r w:rsidR="00630D4E">
        <w:rPr>
          <w:lang w:eastAsia="en-GB"/>
        </w:rPr>
        <w:t xml:space="preserve">  </w:t>
      </w:r>
      <w:r w:rsidR="007E04DC">
        <w:rPr>
          <w:lang w:eastAsia="en-GB"/>
        </w:rPr>
        <w:t xml:space="preserve">  </w:t>
      </w:r>
      <w:r w:rsidR="00017A34">
        <w:rPr>
          <w:lang w:eastAsia="en-GB"/>
        </w:rPr>
        <w:t xml:space="preserve">   </w:t>
      </w:r>
      <w:r>
        <w:rPr>
          <w:b/>
          <w:lang w:eastAsia="en-GB"/>
        </w:rPr>
        <w:t xml:space="preserve"> </w:t>
      </w:r>
    </w:p>
    <w:p w14:paraId="20947A62" w14:textId="77777777" w:rsidR="00BD0826" w:rsidRDefault="00BD0826" w:rsidP="00BD0826">
      <w:pPr>
        <w:pStyle w:val="Heading2"/>
        <w:keepLines w:val="0"/>
        <w:numPr>
          <w:ilvl w:val="1"/>
          <w:numId w:val="2"/>
        </w:numPr>
        <w:tabs>
          <w:tab w:val="left" w:pos="624"/>
        </w:tabs>
        <w:spacing w:before="300"/>
      </w:pPr>
      <w:bookmarkStart w:id="49" w:name="_Toc517708946"/>
      <w:r>
        <w:t>Limitations and f</w:t>
      </w:r>
      <w:r w:rsidR="003C72FB">
        <w:t>urther work</w:t>
      </w:r>
      <w:bookmarkEnd w:id="49"/>
      <w:r w:rsidR="003C72FB">
        <w:t xml:space="preserve"> </w:t>
      </w:r>
    </w:p>
    <w:p w14:paraId="7B27CC87" w14:textId="77777777" w:rsidR="00BE5553" w:rsidRPr="00BE5553" w:rsidRDefault="00BE5553" w:rsidP="00BE5553"/>
    <w:p w14:paraId="40DE4975" w14:textId="6757182D" w:rsidR="001940BC" w:rsidRDefault="00A15E98" w:rsidP="003C72FB">
      <w:r>
        <w:t xml:space="preserve">Much of this </w:t>
      </w:r>
      <w:ins w:id="50" w:author="MORAN Dominic" w:date="2018-07-17T20:22:00Z">
        <w:r w:rsidR="00857A7E">
          <w:t>thesis</w:t>
        </w:r>
      </w:ins>
      <w:del w:id="51" w:author="MORAN Dominic" w:date="2018-07-17T20:22:00Z">
        <w:r w:rsidDel="00857A7E">
          <w:delText>work</w:delText>
        </w:r>
      </w:del>
      <w:r>
        <w:t xml:space="preserve"> has focused on cou</w:t>
      </w:r>
      <w:r w:rsidR="000D59D5">
        <w:t xml:space="preserve">ntry-specific case studies. </w:t>
      </w:r>
      <w:commentRangeStart w:id="52"/>
      <w:r w:rsidR="000D59D5">
        <w:t>There</w:t>
      </w:r>
      <w:r>
        <w:t xml:space="preserve"> is a recognisable </w:t>
      </w:r>
      <w:r w:rsidR="00734AFD">
        <w:t>need</w:t>
      </w:r>
      <w:r>
        <w:t xml:space="preserve"> to extrapolate these findings more broadly</w:t>
      </w:r>
      <w:r w:rsidR="00734AFD">
        <w:t xml:space="preserve"> to other country contexts</w:t>
      </w:r>
      <w:r w:rsidR="00F60D69">
        <w:t>, where differences between developed and developing countries may be more acute</w:t>
      </w:r>
      <w:r w:rsidR="00481FF9">
        <w:t xml:space="preserve"> </w:t>
      </w:r>
      <w:r w:rsidR="00481FF9">
        <w:fldChar w:fldCharType="begin" w:fldLock="1"/>
      </w:r>
      <w:r w:rsidR="000E502C">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 "plainTextFormattedCitation" : "(FAO, 2015)", "previouslyFormattedCitation" : "(FAO, 2015)" }, "properties" : { "noteIndex" : 0 }, "schema" : "https://github.com/citation-style-language/schema/raw/master/csl-citation.json" }</w:instrText>
      </w:r>
      <w:r w:rsidR="00481FF9">
        <w:fldChar w:fldCharType="separate"/>
      </w:r>
      <w:r w:rsidR="00481FF9" w:rsidRPr="00481FF9">
        <w:rPr>
          <w:noProof/>
        </w:rPr>
        <w:t>(FAO, 2015)</w:t>
      </w:r>
      <w:r w:rsidR="00481FF9">
        <w:fldChar w:fldCharType="end"/>
      </w:r>
      <w:commentRangeEnd w:id="52"/>
      <w:r w:rsidR="00857A7E">
        <w:rPr>
          <w:rStyle w:val="CommentReference"/>
        </w:rPr>
        <w:commentReference w:id="52"/>
      </w:r>
      <w:r w:rsidR="00734AFD">
        <w:t>.</w:t>
      </w:r>
      <w:r w:rsidR="00F60D69">
        <w:t xml:space="preserve"> </w:t>
      </w:r>
      <w:r w:rsidR="00FD3243">
        <w:t>Indeed, w</w:t>
      </w:r>
      <w:r w:rsidR="00BA181A">
        <w:t>here</w:t>
      </w:r>
      <w:r w:rsidR="00BA4E85">
        <w:t xml:space="preserve"> the drivers of genetic erosion </w:t>
      </w:r>
      <w:r w:rsidR="00BA181A">
        <w:t>vary</w:t>
      </w:r>
      <w:r w:rsidR="00BA4E85">
        <w:t xml:space="preserve"> across </w:t>
      </w:r>
      <w:r w:rsidR="00BA181A">
        <w:t>regions/</w:t>
      </w:r>
      <w:r w:rsidR="00BA4E85">
        <w:t xml:space="preserve">countries alternate policy interventions may be </w:t>
      </w:r>
      <w:r w:rsidR="003079C9">
        <w:t>necessary.</w:t>
      </w:r>
    </w:p>
    <w:p w14:paraId="2AB4F56E" w14:textId="77777777" w:rsidR="00105FB3" w:rsidRDefault="00105FB3" w:rsidP="003C72FB"/>
    <w:p w14:paraId="7B385453" w14:textId="43974DEB" w:rsidR="00A15E98" w:rsidRDefault="000E502C" w:rsidP="003C72FB">
      <w:r>
        <w:t>While</w:t>
      </w:r>
      <w:r w:rsidR="001940BC">
        <w:t xml:space="preserve"> this</w:t>
      </w:r>
      <w:ins w:id="53" w:author="MORAN Dominic" w:date="2018-07-17T20:31:00Z">
        <w:r w:rsidR="00487619">
          <w:t xml:space="preserve"> thesis</w:t>
        </w:r>
      </w:ins>
      <w:del w:id="54" w:author="MORAN Dominic" w:date="2018-07-17T20:31:00Z">
        <w:r w:rsidR="001940BC" w:rsidDel="00487619">
          <w:delText xml:space="preserve"> work</w:delText>
        </w:r>
      </w:del>
      <w:r w:rsidR="001940BC">
        <w:t xml:space="preserve"> explores </w:t>
      </w:r>
      <w:proofErr w:type="spellStart"/>
      <w:r w:rsidR="001940BC">
        <w:t>agrobiodiveristy</w:t>
      </w:r>
      <w:proofErr w:type="spellEnd"/>
      <w:r w:rsidR="001940BC">
        <w:t xml:space="preserve"> conservation in the context of PGR and FAnGR, </w:t>
      </w:r>
      <w:commentRangeStart w:id="55"/>
      <w:r>
        <w:t xml:space="preserve">there is an absence of </w:t>
      </w:r>
      <w:commentRangeEnd w:id="55"/>
      <w:r w:rsidR="00487619">
        <w:rPr>
          <w:rStyle w:val="CommentReference"/>
        </w:rPr>
        <w:commentReference w:id="55"/>
      </w:r>
      <w:r>
        <w:t>direct comparison between</w:t>
      </w:r>
      <w:r w:rsidR="00FD3243">
        <w:t xml:space="preserve"> PGR and FAnGR conservation approaches</w:t>
      </w:r>
      <w:proofErr w:type="gramStart"/>
      <w:r w:rsidR="00FD3243">
        <w:t>;</w:t>
      </w:r>
      <w:proofErr w:type="gramEnd"/>
      <w:r w:rsidR="00FD3243">
        <w:t xml:space="preserve"> arguably an area </w:t>
      </w:r>
      <w:r>
        <w:t xml:space="preserve">where many </w:t>
      </w:r>
      <w:r w:rsidR="00FD3243">
        <w:t>synergies may persist</w:t>
      </w:r>
      <w:r>
        <w:t xml:space="preserve">. </w:t>
      </w:r>
      <w:r w:rsidR="0016663A">
        <w:t>M</w:t>
      </w:r>
      <w:r w:rsidR="00160F5F">
        <w:t xml:space="preserve">ore work is needed to explore </w:t>
      </w:r>
      <w:r w:rsidR="00FD3243">
        <w:t>such synergies, with particular reference to optimal designs of schemes</w:t>
      </w:r>
      <w:r w:rsidR="00160F5F">
        <w:t xml:space="preserve"> </w:t>
      </w:r>
      <w:r w:rsidR="00160F5F">
        <w:fldChar w:fldCharType="begin" w:fldLock="1"/>
      </w:r>
      <w:r w:rsidR="00160F5F">
        <w:instrText>ADDIN CSL_CITATION { "citationItems" : [ { "id" : "ITEM-1", "itemData" : { "DOI" : "10.1016/S0921-8009(03)00090-9", "ISSN" : "0921-8009", "abstract" : "A growing body of theoretical and empirical studies has examined issues relating to the valuation, utilization, and management of plant genetic resources (PGRs). This paper attempts to summarize relevant lessons from this literature for animal genetic resources. Conceptually and methodologically, there are strong similarities between plant and animal genetic resources. However, the literature on PGRs makes it clear that most of the important policy questions require empirical information-about costs of collection and storage; about the \"uniqueness\" of desirable traits; about the technologies for in situ and ex situ conservation, etc. In these respects, there are big differences between plant and animal genetic resources. Improving the empirical understanding of animal genetic resource conservation should be a focus of future research. (C) 2003 Elsevier Science B.V. All rights reserved", "author" : [ { "dropping-particle" : "", "family" : "Gollin", "given" : "D", "non-dropping-particle" : "", "parse-names" : false, "suffix" : "" }, { "dropping-particle" : "", "family" : "Evenson", "given" : "R", "non-dropping-particle" : "", "parse-names" : false, "suffix" : "" } ], "container-title" : "Ecological Economics", "id" : "ITEM-1", "issue" : "3", "issued" : { "date-parts" : [ [ "2003" ] ] }, "page" : "353-363", "title" : "Valuing animal genetic resources: lessons from plant genetic resources", "type" : "article-journal", "volume" : "45" }, "uris" : [ "http://www.mendeley.com/documents/?uuid=a577e022-e654-46d8-a844-a82b5617223c" ] } ], "mendeley" : { "formattedCitation" : "(Gollin and Evenson, 2003)", "plainTextFormattedCitation" : "(Gollin and Evenson, 2003)", "previouslyFormattedCitation" : "(Gollin and Evenson, 2003)" }, "properties" : { "noteIndex" : 0 }, "schema" : "https://github.com/citation-style-language/schema/raw/master/csl-citation.json" }</w:instrText>
      </w:r>
      <w:r w:rsidR="00160F5F">
        <w:fldChar w:fldCharType="separate"/>
      </w:r>
      <w:r w:rsidR="00160F5F" w:rsidRPr="00160F5F">
        <w:rPr>
          <w:noProof/>
        </w:rPr>
        <w:t>(Gollin and Evenson, 2003)</w:t>
      </w:r>
      <w:r w:rsidR="00160F5F">
        <w:fldChar w:fldCharType="end"/>
      </w:r>
      <w:r w:rsidR="00160F5F">
        <w:t xml:space="preserve">. For instance, as </w:t>
      </w:r>
      <w:commentRangeStart w:id="56"/>
      <w:r w:rsidR="00160F5F">
        <w:t>formerly</w:t>
      </w:r>
      <w:commentRangeEnd w:id="56"/>
      <w:r w:rsidR="00487619">
        <w:rPr>
          <w:rStyle w:val="CommentReference"/>
        </w:rPr>
        <w:commentReference w:id="56"/>
      </w:r>
      <w:r w:rsidR="00160F5F">
        <w:t xml:space="preserve"> noted gap analysis</w:t>
      </w:r>
      <w:r w:rsidR="0086590A">
        <w:t xml:space="preserve"> employed to establish PGR conservation priorities</w:t>
      </w:r>
      <w:r w:rsidR="00160F5F">
        <w:t xml:space="preserve"> </w:t>
      </w:r>
      <w:r w:rsidR="00160F5F">
        <w:fldChar w:fldCharType="begin" w:fldLock="1"/>
      </w:r>
      <w:r w:rsidR="006F0916">
        <w:instrText>ADDIN CSL_CITATION { "citationItems" : [ { "id" : "ITEM-1", "itemData" : { "ISSN" : "1472-4642", "author" : [ { "dropping-particle" : "", "family" : "Maxted", "given" : "Nigel", "non-dropping-particle" : "", "parse-names" : false, "suffix" : "" }, { "dropping-particle" : "", "family" : "Dulloo", "given" : "Ehsan", "non-dropping-particle" : "", "parse-names" : false, "suffix" : "" }, { "dropping-particle" : "", "family" : "Ford\u2010Lloyd", "given" : "Brian", "non-dropping-particle" : "V", "parse-names" : false, "suffix" : "" }, { "dropping-particle" : "", "family" : "Iriondo", "given" : "Jose M", "non-dropping-particle" : "", "parse-names" : false, "suffix" : "" }, { "dropping-particle" : "", "family" : "Jarvis", "given" : "Andy", "non-dropping-particle" : "", "parse-names" : false, "suffix" : "" } ], "container-title" : "Diversity and Distributions", "id" : "ITEM-1", "issue" : "6", "issued" : { "date-parts" : [ [ "2008" ] ] }, "page" : "1018-1030", "publisher" : "Wiley Online Library", "title" : "Gap analysis: a tool for complementary genetic conservation assessment", "type" : "article-journal", "volume" : "14" }, "uris" : [ "http://www.mendeley.com/documents/?uuid=5a902dca-a9a9-46ad-98d1-1a44635644ea" ] } ], "mendeley" : { "formattedCitation" : "(Nigel Maxted et al., 2008)", "manualFormatting" : "(see Maxted et al., 2008)", "plainTextFormattedCitation" : "(Nigel Maxted et al., 2008)", "previouslyFormattedCitation" : "(Nigel Maxted et al., 2008)" }, "properties" : { "noteIndex" : 0 }, "schema" : "https://github.com/citation-style-language/schema/raw/master/csl-citation.json" }</w:instrText>
      </w:r>
      <w:r w:rsidR="00160F5F">
        <w:fldChar w:fldCharType="separate"/>
      </w:r>
      <w:r w:rsidR="00160F5F">
        <w:rPr>
          <w:noProof/>
        </w:rPr>
        <w:t xml:space="preserve">(see </w:t>
      </w:r>
      <w:r w:rsidR="00160F5F" w:rsidRPr="00160F5F">
        <w:rPr>
          <w:noProof/>
        </w:rPr>
        <w:t>Maxted et al., 2008)</w:t>
      </w:r>
      <w:r w:rsidR="00160F5F">
        <w:fldChar w:fldCharType="end"/>
      </w:r>
      <w:r w:rsidR="00160F5F">
        <w:t xml:space="preserve"> may provide </w:t>
      </w:r>
      <w:r w:rsidR="00FD3243">
        <w:t xml:space="preserve">a </w:t>
      </w:r>
      <w:r w:rsidR="00160F5F">
        <w:t xml:space="preserve">useful framing for FAnGR </w:t>
      </w:r>
      <w:r w:rsidR="0016663A">
        <w:t xml:space="preserve">priority setting. </w:t>
      </w:r>
    </w:p>
    <w:p w14:paraId="3B07EC6A" w14:textId="77777777" w:rsidR="00842034" w:rsidRDefault="00842034" w:rsidP="003C72FB"/>
    <w:p w14:paraId="3A056684" w14:textId="77777777" w:rsidR="00216473" w:rsidRDefault="00842034" w:rsidP="003C72FB">
      <w:r>
        <w:lastRenderedPageBreak/>
        <w:t xml:space="preserve">This work has largely focused on </w:t>
      </w:r>
      <w:r w:rsidR="00FB5F70">
        <w:rPr>
          <w:i/>
        </w:rPr>
        <w:t xml:space="preserve">in </w:t>
      </w:r>
      <w:r w:rsidRPr="00DE40B2">
        <w:rPr>
          <w:i/>
        </w:rPr>
        <w:t>situ</w:t>
      </w:r>
      <w:r>
        <w:t xml:space="preserve"> conservation measures, whilst acknowledging the important role of </w:t>
      </w:r>
      <w:r w:rsidRPr="00DE40B2">
        <w:rPr>
          <w:i/>
        </w:rPr>
        <w:t>ex situ</w:t>
      </w:r>
      <w:r>
        <w:t xml:space="preserve"> approaches</w:t>
      </w:r>
      <w:r w:rsidR="00DE40B2">
        <w:t xml:space="preserve"> as </w:t>
      </w:r>
      <w:r w:rsidR="00D77535">
        <w:t xml:space="preserve">an </w:t>
      </w:r>
      <w:r w:rsidR="00DE40B2">
        <w:t>insurance mechanism</w:t>
      </w:r>
      <w:r>
        <w:t>. While both approaches are complimentary, there has been little exploration of the</w:t>
      </w:r>
      <w:r w:rsidR="00216473">
        <w:t>ir</w:t>
      </w:r>
      <w:r>
        <w:t xml:space="preserve"> </w:t>
      </w:r>
      <w:r w:rsidR="009F3125">
        <w:t>optimal contributions</w:t>
      </w:r>
      <w:r w:rsidR="00AB5826">
        <w:t xml:space="preserve"> (i.e. proportion of </w:t>
      </w:r>
      <w:r w:rsidR="00AB5826" w:rsidRPr="00AB5826">
        <w:rPr>
          <w:i/>
        </w:rPr>
        <w:t>in situ</w:t>
      </w:r>
      <w:r w:rsidR="00AB5826">
        <w:t xml:space="preserve"> vs </w:t>
      </w:r>
      <w:r w:rsidR="00AB5826" w:rsidRPr="00AB5826">
        <w:rPr>
          <w:i/>
        </w:rPr>
        <w:t>ex situ</w:t>
      </w:r>
      <w:r w:rsidR="00AB5826">
        <w:t xml:space="preserve"> preservation)</w:t>
      </w:r>
      <w:r w:rsidR="000E502C">
        <w:t xml:space="preserve"> for conservation strategies</w:t>
      </w:r>
      <w:r w:rsidR="00AB5826">
        <w:t>. This has been particularly evident</w:t>
      </w:r>
      <w:r w:rsidR="00C05E3D">
        <w:t xml:space="preserve"> in</w:t>
      </w:r>
      <w:r w:rsidR="000E502C">
        <w:t xml:space="preserve"> the management of</w:t>
      </w:r>
      <w:r w:rsidR="00C05E3D">
        <w:t xml:space="preserve"> F</w:t>
      </w:r>
      <w:r w:rsidR="000E502C">
        <w:t xml:space="preserve">AnGR and to a lesser extent PGR, despite </w:t>
      </w:r>
      <w:r w:rsidR="00105FB3">
        <w:t>understanding that alternative</w:t>
      </w:r>
      <w:r w:rsidR="009F3125">
        <w:t xml:space="preserve"> conservation appro</w:t>
      </w:r>
      <w:r w:rsidR="00216473">
        <w:t xml:space="preserve">aches </w:t>
      </w:r>
      <w:r w:rsidR="00C05E3D">
        <w:t>feature</w:t>
      </w:r>
      <w:r w:rsidR="009F3125">
        <w:t xml:space="preserve"> </w:t>
      </w:r>
      <w:r w:rsidR="00DE40B2">
        <w:t>different</w:t>
      </w:r>
      <w:r w:rsidR="009F3125">
        <w:t xml:space="preserve"> </w:t>
      </w:r>
      <w:r w:rsidR="00C05E3D">
        <w:t>supply</w:t>
      </w:r>
      <w:r w:rsidR="009F3125">
        <w:t xml:space="preserve"> curves</w:t>
      </w:r>
      <w:r w:rsidR="00216473">
        <w:t xml:space="preserve"> </w:t>
      </w:r>
      <w:r w:rsidR="00D77535">
        <w:t>and</w:t>
      </w:r>
      <w:r w:rsidR="00216473">
        <w:t xml:space="preserve"> benefits</w:t>
      </w:r>
      <w:r w:rsidR="009F3125">
        <w:t>.</w:t>
      </w:r>
      <w:r w:rsidR="00216473">
        <w:t xml:space="preserve"> </w:t>
      </w:r>
      <w:commentRangeStart w:id="57"/>
      <w:r w:rsidR="00A23B1C">
        <w:t>F</w:t>
      </w:r>
      <w:r w:rsidR="00216473">
        <w:t xml:space="preserve">urther work </w:t>
      </w:r>
      <w:r w:rsidR="00C05E3D">
        <w:t xml:space="preserve">is </w:t>
      </w:r>
      <w:r w:rsidR="00105FB3">
        <w:t xml:space="preserve">therefore </w:t>
      </w:r>
      <w:r w:rsidR="00C05E3D">
        <w:t>needed to</w:t>
      </w:r>
      <w:r w:rsidR="00216473">
        <w:t xml:space="preserve"> </w:t>
      </w:r>
      <w:r w:rsidR="00AB5826">
        <w:t>model</w:t>
      </w:r>
      <w:r w:rsidR="00216473">
        <w:t xml:space="preserve"> the </w:t>
      </w:r>
      <w:r w:rsidR="00AB5826">
        <w:t>implications</w:t>
      </w:r>
      <w:r w:rsidR="00216473">
        <w:t xml:space="preserve"> of </w:t>
      </w:r>
      <w:r w:rsidR="000E502C">
        <w:t xml:space="preserve">employing </w:t>
      </w:r>
      <w:r w:rsidR="00216473">
        <w:t xml:space="preserve">different conservation approaches under </w:t>
      </w:r>
      <w:r w:rsidR="00A23B1C">
        <w:t>varying</w:t>
      </w:r>
      <w:r w:rsidR="00216473">
        <w:t xml:space="preserve"> conservation goals and budgets</w:t>
      </w:r>
      <w:r w:rsidR="00105FB3">
        <w:t xml:space="preserve">. </w:t>
      </w:r>
      <w:r w:rsidR="00A23B1C">
        <w:t>Developing conservation frameworks based on such information may further improve the cost effectiveness of conservation policy.</w:t>
      </w:r>
      <w:commentRangeEnd w:id="57"/>
      <w:r w:rsidR="00487619">
        <w:rPr>
          <w:rStyle w:val="CommentReference"/>
        </w:rPr>
        <w:commentReference w:id="57"/>
      </w:r>
    </w:p>
    <w:p w14:paraId="7C3A9EC8" w14:textId="77777777" w:rsidR="002A4A9A" w:rsidRDefault="002A4A9A" w:rsidP="000D59D5">
      <w:pPr>
        <w:rPr>
          <w:lang w:eastAsia="en-GB"/>
        </w:rPr>
      </w:pPr>
    </w:p>
    <w:p w14:paraId="6FEA4DC6" w14:textId="77777777" w:rsidR="002A4A9A" w:rsidRDefault="002A4A9A" w:rsidP="000D59D5">
      <w:pPr>
        <w:rPr>
          <w:lang w:eastAsia="en-GB"/>
        </w:rPr>
      </w:pPr>
      <w:r>
        <w:rPr>
          <w:lang w:eastAsia="en-GB"/>
        </w:rPr>
        <w:t xml:space="preserve">There is a </w:t>
      </w:r>
      <w:del w:id="58" w:author="MORAN Dominic" w:date="2018-07-17T20:34:00Z">
        <w:r w:rsidDel="00487619">
          <w:rPr>
            <w:lang w:eastAsia="en-GB"/>
          </w:rPr>
          <w:delText>distinct</w:delText>
        </w:r>
      </w:del>
      <w:r>
        <w:rPr>
          <w:lang w:eastAsia="en-GB"/>
        </w:rPr>
        <w:t xml:space="preserve"> lack of </w:t>
      </w:r>
      <w:r w:rsidR="000E502C">
        <w:rPr>
          <w:lang w:eastAsia="en-GB"/>
        </w:rPr>
        <w:t>work</w:t>
      </w:r>
      <w:r>
        <w:rPr>
          <w:lang w:eastAsia="en-GB"/>
        </w:rPr>
        <w:t xml:space="preserve"> developing </w:t>
      </w:r>
      <w:r w:rsidR="00FB5F70">
        <w:rPr>
          <w:lang w:eastAsia="en-GB"/>
        </w:rPr>
        <w:t>CBA</w:t>
      </w:r>
      <w:r>
        <w:rPr>
          <w:lang w:eastAsia="en-GB"/>
        </w:rPr>
        <w:t xml:space="preserve"> frameworks for </w:t>
      </w:r>
      <w:r w:rsidR="00A62223">
        <w:rPr>
          <w:lang w:eastAsia="en-GB"/>
        </w:rPr>
        <w:t>establishing</w:t>
      </w:r>
      <w:r w:rsidR="006F54B6">
        <w:rPr>
          <w:lang w:eastAsia="en-GB"/>
        </w:rPr>
        <w:t xml:space="preserve"> investment priorities in </w:t>
      </w:r>
      <w:r>
        <w:rPr>
          <w:lang w:eastAsia="en-GB"/>
        </w:rPr>
        <w:t xml:space="preserve">agrobiodiveristy conservation. </w:t>
      </w:r>
      <w:commentRangeStart w:id="59"/>
      <w:proofErr w:type="gramStart"/>
      <w:r>
        <w:rPr>
          <w:lang w:eastAsia="en-GB"/>
        </w:rPr>
        <w:t>This is a defining limitation for approaches that seek to explore the cost effectiveness of different policy interventions</w:t>
      </w:r>
      <w:commentRangeEnd w:id="59"/>
      <w:r w:rsidR="00487619">
        <w:rPr>
          <w:rStyle w:val="CommentReference"/>
        </w:rPr>
        <w:commentReference w:id="59"/>
      </w:r>
      <w:r w:rsidR="006F54B6">
        <w:rPr>
          <w:lang w:eastAsia="en-GB"/>
        </w:rPr>
        <w:t>.</w:t>
      </w:r>
      <w:proofErr w:type="gramEnd"/>
      <w:r w:rsidR="006F54B6">
        <w:rPr>
          <w:lang w:eastAsia="en-GB"/>
        </w:rPr>
        <w:t xml:space="preserve"> While this work has attempted to consider both costs and benefits in conservation decisions for rare breeds (Chapter Five) more work is</w:t>
      </w:r>
      <w:r w:rsidR="00842034">
        <w:rPr>
          <w:lang w:eastAsia="en-GB"/>
        </w:rPr>
        <w:t xml:space="preserve"> needed to</w:t>
      </w:r>
      <w:r w:rsidR="006F54B6">
        <w:rPr>
          <w:lang w:eastAsia="en-GB"/>
        </w:rPr>
        <w:t xml:space="preserve"> quantity the monetary benefits </w:t>
      </w:r>
      <w:r w:rsidR="00842034">
        <w:rPr>
          <w:lang w:eastAsia="en-GB"/>
        </w:rPr>
        <w:t>arising from</w:t>
      </w:r>
      <w:r w:rsidR="006F54B6">
        <w:rPr>
          <w:lang w:eastAsia="en-GB"/>
        </w:rPr>
        <w:t xml:space="preserve"> diversity that accord to different value attributes </w:t>
      </w:r>
      <w:r w:rsidR="00B45645">
        <w:rPr>
          <w:lang w:eastAsia="en-GB"/>
        </w:rPr>
        <w:t>of the</w:t>
      </w:r>
      <w:r w:rsidR="006F54B6">
        <w:rPr>
          <w:lang w:eastAsia="en-GB"/>
        </w:rPr>
        <w:t xml:space="preserve"> TEV spectrum.   </w:t>
      </w:r>
    </w:p>
    <w:p w14:paraId="0AB68D29" w14:textId="77777777" w:rsidR="008A5C3F" w:rsidRDefault="008A5C3F" w:rsidP="000D59D5">
      <w:pPr>
        <w:rPr>
          <w:lang w:eastAsia="en-GB"/>
        </w:rPr>
      </w:pPr>
    </w:p>
    <w:p w14:paraId="1852047C" w14:textId="77777777" w:rsidR="00EE71BE" w:rsidRDefault="005D4C75" w:rsidP="001922CD">
      <w:pPr>
        <w:rPr>
          <w:lang w:eastAsia="en-GB"/>
        </w:rPr>
      </w:pPr>
      <w:r>
        <w:rPr>
          <w:lang w:eastAsia="en-GB"/>
        </w:rPr>
        <w:t xml:space="preserve">A growing battery of genetic technologies (e.g. </w:t>
      </w:r>
      <w:r w:rsidR="00D16197">
        <w:rPr>
          <w:lang w:eastAsia="en-GB"/>
        </w:rPr>
        <w:t>GS</w:t>
      </w:r>
      <w:r>
        <w:rPr>
          <w:lang w:eastAsia="en-GB"/>
        </w:rPr>
        <w:t xml:space="preserve">) are </w:t>
      </w:r>
      <w:r w:rsidR="00B45645">
        <w:rPr>
          <w:lang w:eastAsia="en-GB"/>
        </w:rPr>
        <w:t>advancing</w:t>
      </w:r>
      <w:r>
        <w:rPr>
          <w:lang w:eastAsia="en-GB"/>
        </w:rPr>
        <w:t xml:space="preserve"> breed characterisation capabilities. The former can be used to </w:t>
      </w:r>
      <w:r w:rsidR="00D16197">
        <w:rPr>
          <w:lang w:eastAsia="en-GB"/>
        </w:rPr>
        <w:t xml:space="preserve">select for novel traits </w:t>
      </w:r>
      <w:r>
        <w:rPr>
          <w:lang w:eastAsia="en-GB"/>
        </w:rPr>
        <w:t>and reduce generation interval</w:t>
      </w:r>
      <w:r w:rsidR="00D16197">
        <w:rPr>
          <w:lang w:eastAsia="en-GB"/>
        </w:rPr>
        <w:t>s</w:t>
      </w:r>
      <w:r>
        <w:rPr>
          <w:lang w:eastAsia="en-GB"/>
        </w:rPr>
        <w:t xml:space="preserve"> in </w:t>
      </w:r>
      <w:r w:rsidR="00A622A9">
        <w:rPr>
          <w:lang w:eastAsia="en-GB"/>
        </w:rPr>
        <w:t xml:space="preserve">plant and crop </w:t>
      </w:r>
      <w:r>
        <w:rPr>
          <w:lang w:eastAsia="en-GB"/>
        </w:rPr>
        <w:t xml:space="preserve">breeding </w:t>
      </w:r>
      <w:r>
        <w:rPr>
          <w:lang w:eastAsia="en-GB"/>
        </w:rPr>
        <w:fldChar w:fldCharType="begin" w:fldLock="1"/>
      </w:r>
      <w:r>
        <w:rPr>
          <w:lang w:eastAsia="en-GB"/>
        </w:rPr>
        <w:instrText>ADDIN CSL_CITATION { "citationItems" : [ { "id" : "ITEM-1", "itemData" : { "ISSN" : "1546-1718", "author" : [ { "dropping-particle" : "", "family" : "Hickey", "given" : "John M", "non-dropping-particle" : "", "parse-names" : false, "suffix" : "" }, { "dropping-particle" : "", "family" : "Chiurugwi", "given" : "Tinashe", "non-dropping-particle" : "", "parse-names" : false, "suffix" : "" }, { "dropping-particle" : "", "family" : "Mackay", "given" : "Ian", "non-dropping-particle" : "", "parse-names" : false, "suffix" : "" }, { "dropping-particle" : "", "family" : "Powell", "given" : "Wayne", "non-dropping-particle" : "", "parse-names" : false, "suffix" : "" }, { "dropping-particle" : "", "family" : "Eggen", "given" : "Andre", "non-dropping-particle" : "", "parse-names" : false, "suffix" : "" }, { "dropping-particle" : "", "family" : "Kilian", "given" : "Andrzej", "non-dropping-particle" : "", "parse-names" : false, "suffix" : "" }, { "dropping-particle" : "", "family" : "Jones", "given" : "Chris", "non-dropping-particle" : "", "parse-names" : false, "suffix" : "" }, { "dropping-particle" : "", "family" : "Canales", "given" : "Claudia", "non-dropping-particle" : "", "parse-names" : false, "suffix" : "" }, { "dropping-particle" : "", "family" : "Grattapaglia", "given" : "Dario", "non-dropping-particle" : "", "parse-names" : false, "suffix" : "" }, { "dropping-particle" : "", "family" : "Bassi", "given" : "Filippo", "non-dropping-particle" : "", "parse-names" : false, "suffix" : "" } ], "container-title" : "Nature genetics", "id" : "ITEM-1", "issue" : "9", "issued" : { "date-parts" : [ [ "2017" ] ] }, "page" : "1297", "publisher" : "Nature Publishing Group", "title" : "Genomic prediction unifies animal and plant breeding programs to form platforms for biological discovery", "type" : "article-journal", "volume" : "49" }, "uris" : [ "http://www.mendeley.com/documents/?uuid=57204bd8-dc96-4112-84b3-a0dc1ff49bf8" ] } ], "mendeley" : { "formattedCitation" : "(Hickey et al., 2017)", "plainTextFormattedCitation" : "(Hickey et al., 2017)", "previouslyFormattedCitation" : "(Hickey et al., 2017)" }, "properties" : { "noteIndex" : 0 }, "schema" : "https://github.com/citation-style-language/schema/raw/master/csl-citation.json" }</w:instrText>
      </w:r>
      <w:r>
        <w:rPr>
          <w:lang w:eastAsia="en-GB"/>
        </w:rPr>
        <w:fldChar w:fldCharType="separate"/>
      </w:r>
      <w:r w:rsidRPr="00A03412">
        <w:rPr>
          <w:noProof/>
          <w:lang w:eastAsia="en-GB"/>
        </w:rPr>
        <w:t>(Hickey et al., 2017)</w:t>
      </w:r>
      <w:r>
        <w:rPr>
          <w:lang w:eastAsia="en-GB"/>
        </w:rPr>
        <w:fldChar w:fldCharType="end"/>
      </w:r>
      <w:r>
        <w:rPr>
          <w:lang w:eastAsia="en-GB"/>
        </w:rPr>
        <w:t xml:space="preserve">. Yet, these technologies are seldom applied to “unimproved” genetic resources, which constrains interpretation of option value in traditional breeds/varieties </w:t>
      </w:r>
      <w:r>
        <w:rPr>
          <w:lang w:eastAsia="en-GB"/>
        </w:rPr>
        <w:fldChar w:fldCharType="begin" w:fldLock="1"/>
      </w:r>
      <w:r>
        <w:rPr>
          <w:lang w:eastAsia="en-GB"/>
        </w:rPr>
        <w:instrText>ADDIN CSL_CITATION { "citationItems" : [ { "id" : "ITEM-1", "itemData" : { "DOI" : "10.3389/fgene.2015.00024", "ISSN" : "1664-8021", "author" : [ { "dropping-particle" : "", "family" : "Bowles", "given" : "Dianna", "non-dropping-particle" : "", "parse-names" : false, "suffix" : "" } ], "container-title" : "Frontiers in genetics", "id" : "ITEM-1", "issued" : { "date-parts" : [ [ "2015" ] ] }, "page" : "24", "publisher" : "Frontiers", "title" : "Recent advances in understanding the genetic resources of sheep breeds locally-adapted to the UK uplands: opportunities they offer for sustainable productivity", "type" : "article-journal", "volume" : "6" }, "uris" : [ "http://www.mendeley.com/documents/?uuid=6c982adb-21bc-461e-8fda-6fa0903a26b3" ] } ], "mendeley" : { "formattedCitation" : "(Bowles, 2015)", "plainTextFormattedCitation" : "(Bowles, 2015)", "previouslyFormattedCitation" : "(Bowles, 2015)" }, "properties" : { "noteIndex" : 0 }, "schema" : "https://github.com/citation-style-language/schema/raw/master/csl-citation.json" }</w:instrText>
      </w:r>
      <w:r>
        <w:rPr>
          <w:lang w:eastAsia="en-GB"/>
        </w:rPr>
        <w:fldChar w:fldCharType="separate"/>
      </w:r>
      <w:r w:rsidRPr="0074425E">
        <w:rPr>
          <w:noProof/>
          <w:lang w:eastAsia="en-GB"/>
        </w:rPr>
        <w:t>(Bowles, 2015)</w:t>
      </w:r>
      <w:r>
        <w:rPr>
          <w:lang w:eastAsia="en-GB"/>
        </w:rPr>
        <w:fldChar w:fldCharType="end"/>
      </w:r>
      <w:r>
        <w:rPr>
          <w:lang w:eastAsia="en-GB"/>
        </w:rPr>
        <w:t>.</w:t>
      </w:r>
      <w:r w:rsidR="00D16197">
        <w:rPr>
          <w:lang w:eastAsia="en-GB"/>
        </w:rPr>
        <w:t xml:space="preserve"> </w:t>
      </w:r>
      <w:commentRangeStart w:id="60"/>
      <w:r w:rsidR="00D16197">
        <w:rPr>
          <w:lang w:eastAsia="en-GB"/>
        </w:rPr>
        <w:t xml:space="preserve">To meet this need, better characterisation of (rare) </w:t>
      </w:r>
      <w:r w:rsidR="001922CD">
        <w:rPr>
          <w:lang w:eastAsia="en-GB"/>
        </w:rPr>
        <w:t>genetic resources</w:t>
      </w:r>
      <w:r w:rsidR="00D16197">
        <w:rPr>
          <w:lang w:eastAsia="en-GB"/>
        </w:rPr>
        <w:t xml:space="preserve"> </w:t>
      </w:r>
      <w:proofErr w:type="gramStart"/>
      <w:r w:rsidR="00D16197">
        <w:rPr>
          <w:lang w:eastAsia="en-GB"/>
        </w:rPr>
        <w:t>is needed</w:t>
      </w:r>
      <w:proofErr w:type="gramEnd"/>
      <w:r w:rsidR="00815286">
        <w:rPr>
          <w:lang w:eastAsia="en-GB"/>
        </w:rPr>
        <w:t xml:space="preserve"> through targeted research</w:t>
      </w:r>
      <w:r w:rsidR="00D16197">
        <w:rPr>
          <w:lang w:eastAsia="en-GB"/>
        </w:rPr>
        <w:t xml:space="preserve"> to </w:t>
      </w:r>
      <w:r>
        <w:rPr>
          <w:lang w:eastAsia="en-GB"/>
        </w:rPr>
        <w:t xml:space="preserve">develop </w:t>
      </w:r>
      <w:r w:rsidR="00A622A9">
        <w:rPr>
          <w:lang w:eastAsia="en-GB"/>
        </w:rPr>
        <w:t xml:space="preserve">an </w:t>
      </w:r>
      <w:r>
        <w:rPr>
          <w:lang w:eastAsia="en-GB"/>
        </w:rPr>
        <w:t>evidence</w:t>
      </w:r>
      <w:r w:rsidR="00A622A9">
        <w:rPr>
          <w:lang w:eastAsia="en-GB"/>
        </w:rPr>
        <w:t xml:space="preserve"> base</w:t>
      </w:r>
      <w:r>
        <w:rPr>
          <w:lang w:eastAsia="en-GB"/>
        </w:rPr>
        <w:t xml:space="preserve"> </w:t>
      </w:r>
      <w:r w:rsidR="00A622A9">
        <w:rPr>
          <w:lang w:eastAsia="en-GB"/>
        </w:rPr>
        <w:t>for</w:t>
      </w:r>
      <w:r>
        <w:rPr>
          <w:lang w:eastAsia="en-GB"/>
        </w:rPr>
        <w:t xml:space="preserve"> conservation decision-making, where currently there is a poor understanding of the marginal </w:t>
      </w:r>
      <w:r w:rsidR="003406E8">
        <w:rPr>
          <w:lang w:eastAsia="en-GB"/>
        </w:rPr>
        <w:t>b</w:t>
      </w:r>
      <w:r>
        <w:rPr>
          <w:lang w:eastAsia="en-GB"/>
        </w:rPr>
        <w:t>enefits arising from investments in diversity</w:t>
      </w:r>
      <w:commentRangeEnd w:id="60"/>
      <w:r w:rsidR="00487619">
        <w:rPr>
          <w:rStyle w:val="CommentReference"/>
        </w:rPr>
        <w:commentReference w:id="60"/>
      </w:r>
      <w:r w:rsidR="00815286">
        <w:rPr>
          <w:lang w:eastAsia="en-GB"/>
        </w:rPr>
        <w:t xml:space="preserve">. </w:t>
      </w:r>
      <w:r>
        <w:rPr>
          <w:lang w:eastAsia="en-GB"/>
        </w:rPr>
        <w:t xml:space="preserve">In addition, it is unclear how disruptive technologies, such as GE, will </w:t>
      </w:r>
      <w:r w:rsidR="00A622A9">
        <w:rPr>
          <w:lang w:eastAsia="en-GB"/>
        </w:rPr>
        <w:t>affect</w:t>
      </w:r>
      <w:r>
        <w:rPr>
          <w:lang w:eastAsia="en-GB"/>
        </w:rPr>
        <w:t xml:space="preserve"> </w:t>
      </w:r>
      <w:r w:rsidR="008A5C3F">
        <w:rPr>
          <w:lang w:eastAsia="en-GB"/>
        </w:rPr>
        <w:t xml:space="preserve">the </w:t>
      </w:r>
      <w:r w:rsidR="00105FB3">
        <w:rPr>
          <w:lang w:eastAsia="en-GB"/>
        </w:rPr>
        <w:t xml:space="preserve">future </w:t>
      </w:r>
      <w:r w:rsidR="00A622A9">
        <w:rPr>
          <w:lang w:eastAsia="en-GB"/>
        </w:rPr>
        <w:t xml:space="preserve">utilisation of genetic resources for agriculture. </w:t>
      </w:r>
      <w:r w:rsidR="00D16197">
        <w:rPr>
          <w:lang w:eastAsia="en-GB"/>
        </w:rPr>
        <w:t>Fostering</w:t>
      </w:r>
      <w:r w:rsidR="008A5C3F">
        <w:rPr>
          <w:lang w:eastAsia="en-GB"/>
        </w:rPr>
        <w:t xml:space="preserve"> harmonised application</w:t>
      </w:r>
      <w:r w:rsidR="00D16197">
        <w:rPr>
          <w:lang w:eastAsia="en-GB"/>
        </w:rPr>
        <w:t>s</w:t>
      </w:r>
      <w:r w:rsidR="008A5C3F">
        <w:rPr>
          <w:lang w:eastAsia="en-GB"/>
        </w:rPr>
        <w:t xml:space="preserve"> of GE that compliment conservation </w:t>
      </w:r>
      <w:r w:rsidR="001922CD">
        <w:rPr>
          <w:lang w:eastAsia="en-GB"/>
        </w:rPr>
        <w:t xml:space="preserve">activities through </w:t>
      </w:r>
      <w:r w:rsidR="003406E8">
        <w:rPr>
          <w:lang w:eastAsia="en-GB"/>
        </w:rPr>
        <w:t xml:space="preserve">sustainable utilisation of PGR and FAnGR </w:t>
      </w:r>
      <w:r w:rsidR="008A5C3F">
        <w:rPr>
          <w:lang w:eastAsia="en-GB"/>
        </w:rPr>
        <w:t>should be seen as a priority for future work.</w:t>
      </w:r>
    </w:p>
    <w:sectPr w:rsidR="00EE71BE" w:rsidSect="00774CA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MORAN Dominic" w:date="2018-07-16T13:42:00Z" w:initials="MD">
    <w:p w14:paraId="3EA92E45" w14:textId="77777777" w:rsidR="00E359F8" w:rsidRDefault="00E359F8">
      <w:pPr>
        <w:pStyle w:val="CommentText"/>
      </w:pPr>
      <w:r>
        <w:rPr>
          <w:rStyle w:val="CommentReference"/>
        </w:rPr>
        <w:annotationRef/>
      </w:r>
      <w:r>
        <w:t xml:space="preserve">Not that clear </w:t>
      </w:r>
    </w:p>
  </w:comment>
  <w:comment w:id="14" w:author="MORAN Dominic" w:date="2018-07-16T13:42:00Z" w:initials="MD">
    <w:p w14:paraId="7B60E794" w14:textId="77777777" w:rsidR="00E359F8" w:rsidRDefault="00E359F8">
      <w:pPr>
        <w:pStyle w:val="CommentText"/>
      </w:pPr>
      <w:r>
        <w:rPr>
          <w:rStyle w:val="CommentReference"/>
        </w:rPr>
        <w:annotationRef/>
      </w:r>
      <w:proofErr w:type="gramStart"/>
      <w:r>
        <w:t>compromise</w:t>
      </w:r>
      <w:proofErr w:type="gramEnd"/>
    </w:p>
  </w:comment>
  <w:comment w:id="19" w:author="MORAN Dominic" w:date="2018-07-16T21:22:00Z" w:initials="MD">
    <w:p w14:paraId="5177D842" w14:textId="2281E1B8" w:rsidR="00CF362C" w:rsidRDefault="00CF362C">
      <w:pPr>
        <w:pStyle w:val="CommentText"/>
      </w:pPr>
      <w:r>
        <w:rPr>
          <w:rStyle w:val="CommentReference"/>
        </w:rPr>
        <w:annotationRef/>
      </w:r>
      <w:proofErr w:type="gramStart"/>
      <w:r>
        <w:t>do</w:t>
      </w:r>
      <w:proofErr w:type="gramEnd"/>
      <w:r>
        <w:t xml:space="preserve"> you mean better-targeted towards? </w:t>
      </w:r>
    </w:p>
  </w:comment>
  <w:comment w:id="24" w:author="MORAN Dominic" w:date="2018-07-16T21:24:00Z" w:initials="MD">
    <w:p w14:paraId="7AD4FDAD" w14:textId="061E884A" w:rsidR="00CF362C" w:rsidRDefault="00CF362C">
      <w:pPr>
        <w:pStyle w:val="CommentText"/>
      </w:pPr>
      <w:r>
        <w:rPr>
          <w:rStyle w:val="CommentReference"/>
        </w:rPr>
        <w:annotationRef/>
      </w:r>
      <w:r>
        <w:t xml:space="preserve">Not sure what this means </w:t>
      </w:r>
    </w:p>
  </w:comment>
  <w:comment w:id="25" w:author="MORAN Dominic" w:date="2018-07-16T21:34:00Z" w:initials="MD">
    <w:p w14:paraId="45CC4721" w14:textId="070F2128" w:rsidR="00C74059" w:rsidRDefault="00C74059">
      <w:pPr>
        <w:pStyle w:val="CommentText"/>
      </w:pPr>
      <w:r>
        <w:rPr>
          <w:rStyle w:val="CommentReference"/>
        </w:rPr>
        <w:annotationRef/>
      </w:r>
      <w:r>
        <w:t xml:space="preserve">Best used better targeted </w:t>
      </w:r>
    </w:p>
  </w:comment>
  <w:comment w:id="34" w:author="MORAN Dominic" w:date="2018-07-17T19:20:00Z" w:initials="MD">
    <w:p w14:paraId="574B6059" w14:textId="01224AF6" w:rsidR="002C0BF6" w:rsidRDefault="002C0BF6">
      <w:pPr>
        <w:pStyle w:val="CommentText"/>
      </w:pPr>
      <w:r>
        <w:rPr>
          <w:rStyle w:val="CommentReference"/>
        </w:rPr>
        <w:annotationRef/>
      </w:r>
      <w:proofErr w:type="spellStart"/>
      <w:r>
        <w:t>NonsensiCAL</w:t>
      </w:r>
      <w:proofErr w:type="spellEnd"/>
      <w:r>
        <w:t xml:space="preserve"> </w:t>
      </w:r>
    </w:p>
  </w:comment>
  <w:comment w:id="35" w:author="MORAN Dominic" w:date="2018-07-17T19:26:00Z" w:initials="MD">
    <w:p w14:paraId="4E9E2DD0" w14:textId="30BDE661" w:rsidR="00A572E7" w:rsidRDefault="00A572E7">
      <w:pPr>
        <w:pStyle w:val="CommentText"/>
      </w:pPr>
      <w:r>
        <w:rPr>
          <w:rStyle w:val="CommentReference"/>
        </w:rPr>
        <w:annotationRef/>
      </w:r>
      <w:r>
        <w:t>???</w:t>
      </w:r>
    </w:p>
  </w:comment>
  <w:comment w:id="36" w:author="MORAN Dominic" w:date="2018-07-17T19:27:00Z" w:initials="MD">
    <w:p w14:paraId="003BDE80" w14:textId="07FAB7AD" w:rsidR="00A572E7" w:rsidRDefault="00A572E7">
      <w:pPr>
        <w:pStyle w:val="CommentText"/>
      </w:pPr>
      <w:r>
        <w:rPr>
          <w:rStyle w:val="CommentReference"/>
        </w:rPr>
        <w:annotationRef/>
      </w:r>
      <w:r>
        <w:t xml:space="preserve">After an auction – but the point is to get round them having different cost information </w:t>
      </w:r>
    </w:p>
  </w:comment>
  <w:comment w:id="37" w:author="MORAN Dominic" w:date="2018-07-17T19:27:00Z" w:initials="MD">
    <w:p w14:paraId="38651E19" w14:textId="1B9DCBFE" w:rsidR="00A572E7" w:rsidRDefault="00A572E7">
      <w:pPr>
        <w:pStyle w:val="CommentText"/>
      </w:pPr>
      <w:r>
        <w:rPr>
          <w:rStyle w:val="CommentReference"/>
        </w:rPr>
        <w:annotationRef/>
      </w:r>
      <w:r>
        <w:t xml:space="preserve">How does this help them secure contracts if an auction leads to lower cost suppliers winning? </w:t>
      </w:r>
    </w:p>
  </w:comment>
  <w:comment w:id="39" w:author="MORAN Dominic" w:date="2018-07-17T19:32:00Z" w:initials="MD">
    <w:p w14:paraId="2ABC6EA1" w14:textId="2CC642C9" w:rsidR="00A572E7" w:rsidRDefault="00A572E7">
      <w:pPr>
        <w:pStyle w:val="CommentText"/>
      </w:pPr>
      <w:r>
        <w:rPr>
          <w:rStyle w:val="CommentReference"/>
        </w:rPr>
        <w:annotationRef/>
      </w:r>
      <w:r>
        <w:t xml:space="preserve">Not clear what any of this is </w:t>
      </w:r>
      <w:proofErr w:type="gramStart"/>
      <w:r>
        <w:t>saying  -</w:t>
      </w:r>
      <w:proofErr w:type="gramEnd"/>
      <w:r>
        <w:t xml:space="preserve"> My understanding of triage  (from the French verb to sort) is that you figure out whether species are beyond help and focus</w:t>
      </w:r>
      <w:r w:rsidR="00C60D64">
        <w:t xml:space="preserve"> (prioritise)</w:t>
      </w:r>
      <w:r>
        <w:t xml:space="preserve"> on the ones you can help (or make a</w:t>
      </w:r>
      <w:r w:rsidR="00C60D64">
        <w:t>ny</w:t>
      </w:r>
      <w:r>
        <w:t xml:space="preserve"> difference to)   - I don’t really see this point being made in your usage.  </w:t>
      </w:r>
    </w:p>
  </w:comment>
  <w:comment w:id="46" w:author="MORAN Dominic" w:date="2018-07-17T20:21:00Z" w:initials="MD">
    <w:p w14:paraId="693CA6A6" w14:textId="69B99534" w:rsidR="00857A7E" w:rsidRDefault="00857A7E">
      <w:pPr>
        <w:pStyle w:val="CommentText"/>
      </w:pPr>
      <w:r>
        <w:rPr>
          <w:rStyle w:val="CommentReference"/>
        </w:rPr>
        <w:annotationRef/>
      </w:r>
      <w:r>
        <w:t xml:space="preserve">Why is this is parentheses?  Are you implying it is somehow the same as non-compliance – which it isn’t </w:t>
      </w:r>
    </w:p>
  </w:comment>
  <w:comment w:id="52" w:author="MORAN Dominic" w:date="2018-07-17T20:23:00Z" w:initials="MD">
    <w:p w14:paraId="13475416" w14:textId="69B35776" w:rsidR="00857A7E" w:rsidRDefault="00857A7E">
      <w:pPr>
        <w:pStyle w:val="CommentText"/>
      </w:pPr>
      <w:r>
        <w:rPr>
          <w:rStyle w:val="CommentReference"/>
        </w:rPr>
        <w:annotationRef/>
      </w:r>
      <w:r>
        <w:t>Check this sentence   - what is the “recognisable need</w:t>
      </w:r>
      <w:proofErr w:type="gramStart"/>
      <w:r>
        <w:t>” ?</w:t>
      </w:r>
      <w:proofErr w:type="gramEnd"/>
      <w:r>
        <w:t xml:space="preserve">   </w:t>
      </w:r>
    </w:p>
  </w:comment>
  <w:comment w:id="55" w:author="MORAN Dominic" w:date="2018-07-17T20:32:00Z" w:initials="MD">
    <w:p w14:paraId="1E951B5F" w14:textId="44D65D17" w:rsidR="00487619" w:rsidRDefault="00487619">
      <w:pPr>
        <w:pStyle w:val="CommentText"/>
      </w:pPr>
      <w:r>
        <w:rPr>
          <w:rStyle w:val="CommentReference"/>
        </w:rPr>
        <w:annotationRef/>
      </w:r>
      <w:r>
        <w:t>??</w:t>
      </w:r>
    </w:p>
  </w:comment>
  <w:comment w:id="56" w:author="MORAN Dominic" w:date="2018-07-17T20:32:00Z" w:initials="MD">
    <w:p w14:paraId="6EBE0648" w14:textId="141504FE" w:rsidR="00487619" w:rsidRDefault="00487619">
      <w:pPr>
        <w:pStyle w:val="CommentText"/>
      </w:pPr>
      <w:r>
        <w:rPr>
          <w:rStyle w:val="CommentReference"/>
        </w:rPr>
        <w:annotationRef/>
      </w:r>
      <w:r>
        <w:t>Previously</w:t>
      </w:r>
      <w:proofErr w:type="gramStart"/>
      <w:r>
        <w:t>???</w:t>
      </w:r>
      <w:proofErr w:type="gramEnd"/>
    </w:p>
  </w:comment>
  <w:comment w:id="57" w:author="MORAN Dominic" w:date="2018-07-17T20:34:00Z" w:initials="MD">
    <w:p w14:paraId="056D4038" w14:textId="3A657390" w:rsidR="00487619" w:rsidRDefault="00487619">
      <w:pPr>
        <w:pStyle w:val="CommentText"/>
      </w:pPr>
      <w:r>
        <w:rPr>
          <w:rStyle w:val="CommentReference"/>
        </w:rPr>
        <w:annotationRef/>
      </w:r>
      <w:r>
        <w:t xml:space="preserve">This seems like repetition </w:t>
      </w:r>
    </w:p>
  </w:comment>
  <w:comment w:id="59" w:author="MORAN Dominic" w:date="2018-07-17T20:34:00Z" w:initials="MD">
    <w:p w14:paraId="610F20D8" w14:textId="6941247F" w:rsidR="00487619" w:rsidRDefault="00487619">
      <w:pPr>
        <w:pStyle w:val="CommentText"/>
      </w:pPr>
      <w:r>
        <w:rPr>
          <w:rStyle w:val="CommentReference"/>
        </w:rPr>
        <w:annotationRef/>
      </w:r>
      <w:r>
        <w:t xml:space="preserve">Unclear or seemingly contradictory   - where do you need CBA for </w:t>
      </w:r>
      <w:proofErr w:type="gramStart"/>
      <w:r>
        <w:t>CE ?</w:t>
      </w:r>
      <w:proofErr w:type="gramEnd"/>
      <w:r>
        <w:t xml:space="preserve"> </w:t>
      </w:r>
    </w:p>
  </w:comment>
  <w:comment w:id="60" w:author="MORAN Dominic" w:date="2018-07-17T20:36:00Z" w:initials="MD">
    <w:p w14:paraId="03221347" w14:textId="3D08A521" w:rsidR="00487619" w:rsidRDefault="00487619">
      <w:pPr>
        <w:pStyle w:val="CommentText"/>
      </w:pPr>
      <w:r>
        <w:rPr>
          <w:rStyle w:val="CommentReference"/>
        </w:rPr>
        <w:annotationRef/>
      </w:r>
      <w:r>
        <w:t xml:space="preserve">THIS SENTENCE SEEMS unclear </w:t>
      </w:r>
      <w:bookmarkStart w:id="61" w:name="_GoBack"/>
      <w:bookmarkEnd w:id="6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A92E45" w15:done="0"/>
  <w15:commentEx w15:paraId="7B60E794" w15:done="0"/>
  <w15:commentEx w15:paraId="5177D842" w15:done="0"/>
  <w15:commentEx w15:paraId="7AD4FDAD" w15:done="0"/>
  <w15:commentEx w15:paraId="45CC4721" w15:done="0"/>
  <w15:commentEx w15:paraId="574B6059" w15:done="0"/>
  <w15:commentEx w15:paraId="4E9E2DD0" w15:done="0"/>
  <w15:commentEx w15:paraId="003BDE80" w15:done="0"/>
  <w15:commentEx w15:paraId="38651E19" w15:done="0"/>
  <w15:commentEx w15:paraId="2ABC6EA1" w15:done="0"/>
  <w15:commentEx w15:paraId="693CA6A6" w15:done="0"/>
  <w15:commentEx w15:paraId="13475416" w15:done="0"/>
  <w15:commentEx w15:paraId="1E951B5F" w15:done="0"/>
  <w15:commentEx w15:paraId="6EBE0648" w15:done="0"/>
  <w15:commentEx w15:paraId="056D4038" w15:done="0"/>
  <w15:commentEx w15:paraId="610F20D8" w15:done="0"/>
  <w15:commentEx w15:paraId="032213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LancetPro">
    <w:altName w:val="ScalaLancetPr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F1A49"/>
    <w:multiLevelType w:val="multilevel"/>
    <w:tmpl w:val="12188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15867"/>
    <w:multiLevelType w:val="multilevel"/>
    <w:tmpl w:val="3132A82C"/>
    <w:lvl w:ilvl="0">
      <w:start w:val="1"/>
      <w:numFmt w:val="decimal"/>
      <w:suff w:val="nothing"/>
      <w:lvlText w:val="%1"/>
      <w:lvlJc w:val="left"/>
      <w:pPr>
        <w:ind w:left="432" w:hanging="432"/>
      </w:pPr>
      <w:rPr>
        <w:rFonts w:cs="Times New Roman" w:hint="default"/>
        <w:vanish/>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15:restartNumberingAfterBreak="0">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7BA6F19"/>
    <w:multiLevelType w:val="hybridMultilevel"/>
    <w:tmpl w:val="AF4ED2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AN Dominic">
    <w15:presenceInfo w15:providerId="AD" w15:userId="S-1-5-21-861567501-1417001333-682003330-396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FB"/>
    <w:rsid w:val="00007D80"/>
    <w:rsid w:val="00017A34"/>
    <w:rsid w:val="00026858"/>
    <w:rsid w:val="000321FB"/>
    <w:rsid w:val="00035C98"/>
    <w:rsid w:val="00036624"/>
    <w:rsid w:val="0005248E"/>
    <w:rsid w:val="0006206A"/>
    <w:rsid w:val="00062198"/>
    <w:rsid w:val="00063758"/>
    <w:rsid w:val="000648B8"/>
    <w:rsid w:val="00065688"/>
    <w:rsid w:val="00072BDB"/>
    <w:rsid w:val="00096366"/>
    <w:rsid w:val="000D59D5"/>
    <w:rsid w:val="000E502C"/>
    <w:rsid w:val="000F52DA"/>
    <w:rsid w:val="0010166C"/>
    <w:rsid w:val="00105FB3"/>
    <w:rsid w:val="00106028"/>
    <w:rsid w:val="001069EA"/>
    <w:rsid w:val="00112771"/>
    <w:rsid w:val="00115FBE"/>
    <w:rsid w:val="0013704A"/>
    <w:rsid w:val="00157649"/>
    <w:rsid w:val="00160F5F"/>
    <w:rsid w:val="001649F0"/>
    <w:rsid w:val="0016663A"/>
    <w:rsid w:val="00174673"/>
    <w:rsid w:val="00183AB5"/>
    <w:rsid w:val="001922CD"/>
    <w:rsid w:val="001940BC"/>
    <w:rsid w:val="001A0FF4"/>
    <w:rsid w:val="001A18F9"/>
    <w:rsid w:val="001B7EB3"/>
    <w:rsid w:val="001D092C"/>
    <w:rsid w:val="001E53EB"/>
    <w:rsid w:val="00216473"/>
    <w:rsid w:val="002239EC"/>
    <w:rsid w:val="0023274C"/>
    <w:rsid w:val="002418EA"/>
    <w:rsid w:val="00243FF3"/>
    <w:rsid w:val="00256F4E"/>
    <w:rsid w:val="00274A3C"/>
    <w:rsid w:val="002A0A7F"/>
    <w:rsid w:val="002A2CBC"/>
    <w:rsid w:val="002A39A4"/>
    <w:rsid w:val="002A4A9A"/>
    <w:rsid w:val="002B21BA"/>
    <w:rsid w:val="002C0BF6"/>
    <w:rsid w:val="002D0039"/>
    <w:rsid w:val="00300F43"/>
    <w:rsid w:val="00303D26"/>
    <w:rsid w:val="003079C9"/>
    <w:rsid w:val="00322ED4"/>
    <w:rsid w:val="0033250B"/>
    <w:rsid w:val="0033287F"/>
    <w:rsid w:val="003406E8"/>
    <w:rsid w:val="00355009"/>
    <w:rsid w:val="00361E0F"/>
    <w:rsid w:val="00386EF8"/>
    <w:rsid w:val="003933DE"/>
    <w:rsid w:val="003A6028"/>
    <w:rsid w:val="003A6448"/>
    <w:rsid w:val="003A6F9A"/>
    <w:rsid w:val="003C60FE"/>
    <w:rsid w:val="003C72FB"/>
    <w:rsid w:val="003D7EC9"/>
    <w:rsid w:val="004061B7"/>
    <w:rsid w:val="004119F6"/>
    <w:rsid w:val="00436A7B"/>
    <w:rsid w:val="00444A6F"/>
    <w:rsid w:val="00451E6E"/>
    <w:rsid w:val="00464974"/>
    <w:rsid w:val="0047486D"/>
    <w:rsid w:val="00481BCA"/>
    <w:rsid w:val="00481FF9"/>
    <w:rsid w:val="00487619"/>
    <w:rsid w:val="00487AD6"/>
    <w:rsid w:val="00495FB7"/>
    <w:rsid w:val="004B7BDE"/>
    <w:rsid w:val="004C5AB2"/>
    <w:rsid w:val="0051230E"/>
    <w:rsid w:val="00516C11"/>
    <w:rsid w:val="005479D0"/>
    <w:rsid w:val="00586FF0"/>
    <w:rsid w:val="005955DF"/>
    <w:rsid w:val="005A21ED"/>
    <w:rsid w:val="005D4C75"/>
    <w:rsid w:val="005F23F0"/>
    <w:rsid w:val="005F403F"/>
    <w:rsid w:val="005F5534"/>
    <w:rsid w:val="00605A18"/>
    <w:rsid w:val="00630D4E"/>
    <w:rsid w:val="006326C9"/>
    <w:rsid w:val="006467E9"/>
    <w:rsid w:val="00654C0F"/>
    <w:rsid w:val="00687B5A"/>
    <w:rsid w:val="006B7EAB"/>
    <w:rsid w:val="006C69CC"/>
    <w:rsid w:val="006D53D8"/>
    <w:rsid w:val="006D55DE"/>
    <w:rsid w:val="006E292B"/>
    <w:rsid w:val="006F0916"/>
    <w:rsid w:val="006F54B6"/>
    <w:rsid w:val="00702725"/>
    <w:rsid w:val="00707CA9"/>
    <w:rsid w:val="00717498"/>
    <w:rsid w:val="00723F89"/>
    <w:rsid w:val="00730EEE"/>
    <w:rsid w:val="0073475E"/>
    <w:rsid w:val="00734AFD"/>
    <w:rsid w:val="0074425E"/>
    <w:rsid w:val="00762A5C"/>
    <w:rsid w:val="007879DB"/>
    <w:rsid w:val="007A7429"/>
    <w:rsid w:val="007B43EA"/>
    <w:rsid w:val="007C50D3"/>
    <w:rsid w:val="007E04DC"/>
    <w:rsid w:val="007F13EA"/>
    <w:rsid w:val="00804DCD"/>
    <w:rsid w:val="008114F2"/>
    <w:rsid w:val="00815286"/>
    <w:rsid w:val="00842034"/>
    <w:rsid w:val="00857A7E"/>
    <w:rsid w:val="0086201D"/>
    <w:rsid w:val="0086590A"/>
    <w:rsid w:val="00875679"/>
    <w:rsid w:val="008964A2"/>
    <w:rsid w:val="008A2F6B"/>
    <w:rsid w:val="008A5C3F"/>
    <w:rsid w:val="008C090E"/>
    <w:rsid w:val="008E54F6"/>
    <w:rsid w:val="008F44F0"/>
    <w:rsid w:val="009175A6"/>
    <w:rsid w:val="0096059F"/>
    <w:rsid w:val="009617D6"/>
    <w:rsid w:val="0096429B"/>
    <w:rsid w:val="0097053F"/>
    <w:rsid w:val="009821E9"/>
    <w:rsid w:val="009845E6"/>
    <w:rsid w:val="00992294"/>
    <w:rsid w:val="009A14BD"/>
    <w:rsid w:val="009A7A63"/>
    <w:rsid w:val="009B4603"/>
    <w:rsid w:val="009B7CD9"/>
    <w:rsid w:val="009E24B9"/>
    <w:rsid w:val="009F3125"/>
    <w:rsid w:val="00A03412"/>
    <w:rsid w:val="00A06D5A"/>
    <w:rsid w:val="00A15E98"/>
    <w:rsid w:val="00A23B1C"/>
    <w:rsid w:val="00A252D6"/>
    <w:rsid w:val="00A26A11"/>
    <w:rsid w:val="00A313EC"/>
    <w:rsid w:val="00A46615"/>
    <w:rsid w:val="00A572E7"/>
    <w:rsid w:val="00A62223"/>
    <w:rsid w:val="00A622A9"/>
    <w:rsid w:val="00A67B53"/>
    <w:rsid w:val="00A7327C"/>
    <w:rsid w:val="00A96A5B"/>
    <w:rsid w:val="00AA1DFC"/>
    <w:rsid w:val="00AA387C"/>
    <w:rsid w:val="00AA7E85"/>
    <w:rsid w:val="00AB5826"/>
    <w:rsid w:val="00AC0813"/>
    <w:rsid w:val="00AD0085"/>
    <w:rsid w:val="00AD2C39"/>
    <w:rsid w:val="00AD3CC5"/>
    <w:rsid w:val="00AD7145"/>
    <w:rsid w:val="00AE0B12"/>
    <w:rsid w:val="00AE60D2"/>
    <w:rsid w:val="00AF0F8B"/>
    <w:rsid w:val="00B01EBF"/>
    <w:rsid w:val="00B042D6"/>
    <w:rsid w:val="00B40DFA"/>
    <w:rsid w:val="00B43D75"/>
    <w:rsid w:val="00B45645"/>
    <w:rsid w:val="00B53C3E"/>
    <w:rsid w:val="00B633EC"/>
    <w:rsid w:val="00B72872"/>
    <w:rsid w:val="00BA181A"/>
    <w:rsid w:val="00BA4E85"/>
    <w:rsid w:val="00BB0AF5"/>
    <w:rsid w:val="00BC42AC"/>
    <w:rsid w:val="00BD0826"/>
    <w:rsid w:val="00BD583D"/>
    <w:rsid w:val="00BE3E4A"/>
    <w:rsid w:val="00BE5553"/>
    <w:rsid w:val="00C00A00"/>
    <w:rsid w:val="00C05E3D"/>
    <w:rsid w:val="00C10311"/>
    <w:rsid w:val="00C145AC"/>
    <w:rsid w:val="00C164A6"/>
    <w:rsid w:val="00C3428F"/>
    <w:rsid w:val="00C4046B"/>
    <w:rsid w:val="00C4565F"/>
    <w:rsid w:val="00C52EFA"/>
    <w:rsid w:val="00C60D64"/>
    <w:rsid w:val="00C712DD"/>
    <w:rsid w:val="00C72151"/>
    <w:rsid w:val="00C74059"/>
    <w:rsid w:val="00C85597"/>
    <w:rsid w:val="00C90A5B"/>
    <w:rsid w:val="00CA311B"/>
    <w:rsid w:val="00CB7A94"/>
    <w:rsid w:val="00CC4F76"/>
    <w:rsid w:val="00CC71AD"/>
    <w:rsid w:val="00CD1E63"/>
    <w:rsid w:val="00CE1910"/>
    <w:rsid w:val="00CF2F70"/>
    <w:rsid w:val="00CF362C"/>
    <w:rsid w:val="00D03E32"/>
    <w:rsid w:val="00D16197"/>
    <w:rsid w:val="00D34689"/>
    <w:rsid w:val="00D52F4E"/>
    <w:rsid w:val="00D77535"/>
    <w:rsid w:val="00D871F8"/>
    <w:rsid w:val="00D90407"/>
    <w:rsid w:val="00DA77D6"/>
    <w:rsid w:val="00DB2FFB"/>
    <w:rsid w:val="00DB7EFC"/>
    <w:rsid w:val="00DC470E"/>
    <w:rsid w:val="00DD2413"/>
    <w:rsid w:val="00DD7B0A"/>
    <w:rsid w:val="00DE1DD6"/>
    <w:rsid w:val="00DE40B2"/>
    <w:rsid w:val="00E02668"/>
    <w:rsid w:val="00E02BE7"/>
    <w:rsid w:val="00E06119"/>
    <w:rsid w:val="00E15B01"/>
    <w:rsid w:val="00E15ED4"/>
    <w:rsid w:val="00E359F8"/>
    <w:rsid w:val="00E44415"/>
    <w:rsid w:val="00E50C83"/>
    <w:rsid w:val="00E534BD"/>
    <w:rsid w:val="00E75BC5"/>
    <w:rsid w:val="00E81A7D"/>
    <w:rsid w:val="00E82F76"/>
    <w:rsid w:val="00E9059C"/>
    <w:rsid w:val="00E94067"/>
    <w:rsid w:val="00EC394A"/>
    <w:rsid w:val="00EC43ED"/>
    <w:rsid w:val="00EE71BE"/>
    <w:rsid w:val="00F20AD9"/>
    <w:rsid w:val="00F22C77"/>
    <w:rsid w:val="00F33EF1"/>
    <w:rsid w:val="00F34A2A"/>
    <w:rsid w:val="00F36729"/>
    <w:rsid w:val="00F46C33"/>
    <w:rsid w:val="00F51FFE"/>
    <w:rsid w:val="00F555E7"/>
    <w:rsid w:val="00F60D69"/>
    <w:rsid w:val="00F70E36"/>
    <w:rsid w:val="00F80282"/>
    <w:rsid w:val="00F82F95"/>
    <w:rsid w:val="00F859F7"/>
    <w:rsid w:val="00FA3CB5"/>
    <w:rsid w:val="00FB5F70"/>
    <w:rsid w:val="00FD1E73"/>
    <w:rsid w:val="00FD2E99"/>
    <w:rsid w:val="00FD3243"/>
    <w:rsid w:val="00FF4B6C"/>
    <w:rsid w:val="00FF598A"/>
    <w:rsid w:val="00FF663C"/>
    <w:rsid w:val="00FF7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AFD4"/>
  <w15:docId w15:val="{58E7DCF1-8CCE-4A4B-A446-1AC0E1A0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C11"/>
    <w:pPr>
      <w:spacing w:before="120" w:after="120" w:line="48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 w:type="paragraph" w:styleId="NoSpacing">
    <w:name w:val="No Spacing"/>
    <w:uiPriority w:val="1"/>
    <w:qFormat/>
    <w:rsid w:val="0023274C"/>
    <w:pPr>
      <w:spacing w:after="0" w:line="240" w:lineRule="auto"/>
      <w:ind w:firstLine="284"/>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DE704-4910-4C37-8F62-4243A236B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8556</Words>
  <Characters>48771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57213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MORAN Dominic</cp:lastModifiedBy>
  <cp:revision>2</cp:revision>
  <cp:lastPrinted>2018-07-13T10:09:00Z</cp:lastPrinted>
  <dcterms:created xsi:type="dcterms:W3CDTF">2018-07-17T19:37:00Z</dcterms:created>
  <dcterms:modified xsi:type="dcterms:W3CDTF">2018-07-17T19:37:00Z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